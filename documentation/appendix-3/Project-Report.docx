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A4BC" w14:textId="0C03996A" w:rsidR="00880DFD" w:rsidRDefault="00880DFD" w:rsidP="00D73C7A"/>
    <w:p w14:paraId="01212BF6" w14:textId="65ED5207" w:rsidR="00D73C7A" w:rsidRDefault="00D73C7A" w:rsidP="00D73C7A"/>
    <w:p w14:paraId="5C70CECD" w14:textId="6EBA7CC4" w:rsidR="00672140" w:rsidRDefault="00672140" w:rsidP="00D73C7A"/>
    <w:p w14:paraId="0351536F" w14:textId="77777777" w:rsidR="00672140" w:rsidRDefault="00672140" w:rsidP="00D73C7A"/>
    <w:p w14:paraId="4D32B950" w14:textId="2DFC10B3" w:rsidR="00D73C7A" w:rsidRDefault="00D73C7A" w:rsidP="00D73C7A"/>
    <w:p w14:paraId="3A196650" w14:textId="7B76E93E" w:rsidR="00D73C7A" w:rsidRDefault="00D73C7A" w:rsidP="00D73C7A"/>
    <w:p w14:paraId="1BDEFC17" w14:textId="5479CEE7" w:rsidR="00D73C7A" w:rsidRDefault="00D73C7A" w:rsidP="00D73C7A"/>
    <w:p w14:paraId="600357DF" w14:textId="7B4EEBB0" w:rsidR="00D73C7A" w:rsidRDefault="00D73C7A" w:rsidP="00D73C7A"/>
    <w:p w14:paraId="1DB4AB70" w14:textId="287C3247" w:rsidR="00D73C7A" w:rsidRDefault="00D73C7A" w:rsidP="00B463C3">
      <w:pPr>
        <w:pStyle w:val="Title"/>
      </w:pPr>
      <w:r>
        <w:t>Project Report</w:t>
      </w:r>
    </w:p>
    <w:p w14:paraId="3FA19726" w14:textId="77777777" w:rsidR="00B463C3" w:rsidRPr="00B463C3" w:rsidRDefault="00B463C3" w:rsidP="00B463C3"/>
    <w:p w14:paraId="158C2962" w14:textId="3E76EC41" w:rsidR="00D73C7A" w:rsidRPr="00B463C3" w:rsidRDefault="00D73C7A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Arturs Silins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315226</w:t>
      </w:r>
    </w:p>
    <w:p w14:paraId="122EAF06" w14:textId="485562FB" w:rsidR="00B463C3" w:rsidRPr="00B463C3" w:rsidRDefault="00B463C3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Maximillian Marius Wallin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315268</w:t>
      </w:r>
    </w:p>
    <w:p w14:paraId="558428A0" w14:textId="1961846D" w:rsidR="00B463C3" w:rsidRDefault="00B463C3" w:rsidP="00B463C3">
      <w:pPr>
        <w:ind w:firstLine="0"/>
        <w:jc w:val="center"/>
        <w:rPr>
          <w:sz w:val="28"/>
          <w:szCs w:val="24"/>
        </w:rPr>
      </w:pPr>
      <w:r w:rsidRPr="00B463C3">
        <w:rPr>
          <w:sz w:val="28"/>
          <w:szCs w:val="24"/>
        </w:rPr>
        <w:t xml:space="preserve">Ondrej Klimek </w:t>
      </w:r>
      <w:r w:rsidR="00672140">
        <w:rPr>
          <w:sz w:val="28"/>
          <w:szCs w:val="24"/>
        </w:rPr>
        <w:t xml:space="preserve">- </w:t>
      </w:r>
      <w:r w:rsidRPr="00B463C3">
        <w:rPr>
          <w:sz w:val="28"/>
          <w:szCs w:val="24"/>
        </w:rPr>
        <w:t>315255</w:t>
      </w:r>
    </w:p>
    <w:p w14:paraId="1BDEC520" w14:textId="4C3D2528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4DA265C9" w14:textId="6A27A62F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0E1F54EF" w14:textId="630A11F7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146012F7" w14:textId="44C4463A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38C6F743" w14:textId="44089729" w:rsidR="00B463C3" w:rsidRDefault="00B463C3" w:rsidP="00B463C3">
      <w:pPr>
        <w:ind w:firstLine="0"/>
        <w:jc w:val="center"/>
        <w:rPr>
          <w:sz w:val="28"/>
          <w:szCs w:val="24"/>
        </w:rPr>
      </w:pPr>
    </w:p>
    <w:p w14:paraId="189BE739" w14:textId="6CB5E1BF" w:rsidR="00B463C3" w:rsidRDefault="00B463C3" w:rsidP="00B463C3">
      <w:pPr>
        <w:ind w:firstLine="0"/>
        <w:jc w:val="right"/>
      </w:pPr>
    </w:p>
    <w:p w14:paraId="7C45AF52" w14:textId="1863CF35" w:rsidR="00672140" w:rsidRDefault="00672140" w:rsidP="00B463C3">
      <w:pPr>
        <w:ind w:firstLine="0"/>
        <w:jc w:val="right"/>
      </w:pPr>
    </w:p>
    <w:p w14:paraId="4810E5D1" w14:textId="4B4D5A4B" w:rsidR="00672140" w:rsidRDefault="00672140" w:rsidP="00B463C3">
      <w:pPr>
        <w:ind w:firstLine="0"/>
        <w:jc w:val="right"/>
      </w:pPr>
    </w:p>
    <w:p w14:paraId="77DED4BC" w14:textId="77777777" w:rsidR="00672140" w:rsidRPr="00B463C3" w:rsidRDefault="00672140" w:rsidP="00B463C3">
      <w:pPr>
        <w:ind w:firstLine="0"/>
        <w:jc w:val="right"/>
      </w:pPr>
    </w:p>
    <w:p w14:paraId="60B8C1CD" w14:textId="18921A2C" w:rsidR="00B463C3" w:rsidRPr="00B463C3" w:rsidRDefault="00B463C3" w:rsidP="00B463C3">
      <w:pPr>
        <w:ind w:firstLine="0"/>
        <w:jc w:val="right"/>
      </w:pPr>
      <w:r w:rsidRPr="00B463C3">
        <w:t>Software Technology Engineering</w:t>
      </w:r>
    </w:p>
    <w:p w14:paraId="2BCFFFE8" w14:textId="0EC312D3" w:rsidR="00B463C3" w:rsidRDefault="00B463C3" w:rsidP="00672140">
      <w:pPr>
        <w:ind w:firstLine="0"/>
        <w:jc w:val="right"/>
      </w:pPr>
      <w:r w:rsidRPr="00B463C3">
        <w:t>3</w:t>
      </w:r>
      <w:r w:rsidRPr="00B463C3">
        <w:rPr>
          <w:vertAlign w:val="superscript"/>
        </w:rPr>
        <w:t>rd</w:t>
      </w:r>
      <w:r w:rsidRPr="00B463C3">
        <w:t xml:space="preserve"> Semester</w:t>
      </w:r>
    </w:p>
    <w:p w14:paraId="42EB595E" w14:textId="3A94238A" w:rsidR="00B463C3" w:rsidRDefault="00B463C3" w:rsidP="00B463C3">
      <w:pPr>
        <w:ind w:firstLine="0"/>
        <w:jc w:val="right"/>
      </w:pPr>
    </w:p>
    <w:p w14:paraId="602426B2" w14:textId="77777777" w:rsidR="00672140" w:rsidRDefault="00672140" w:rsidP="00B463C3">
      <w:pPr>
        <w:ind w:firstLine="0"/>
        <w:jc w:val="right"/>
      </w:pPr>
    </w:p>
    <w:p w14:paraId="231390B1" w14:textId="40A29C82" w:rsidR="00B463C3" w:rsidRDefault="00B463C3" w:rsidP="00B463C3">
      <w:pPr>
        <w:ind w:firstLine="0"/>
        <w:jc w:val="right"/>
      </w:pPr>
    </w:p>
    <w:p w14:paraId="1D533821" w14:textId="77777777" w:rsidR="00B463C3" w:rsidRDefault="00B463C3" w:rsidP="00B463C3">
      <w:pPr>
        <w:ind w:firstLine="0"/>
        <w:jc w:val="center"/>
        <w:rPr>
          <w:sz w:val="20"/>
          <w:szCs w:val="18"/>
        </w:rPr>
      </w:pPr>
    </w:p>
    <w:p w14:paraId="67DAB0C1" w14:textId="1C9D1405" w:rsidR="00B463C3" w:rsidRDefault="00B463C3" w:rsidP="00B463C3">
      <w:pPr>
        <w:ind w:firstLine="0"/>
        <w:jc w:val="center"/>
        <w:rPr>
          <w:sz w:val="20"/>
          <w:szCs w:val="18"/>
        </w:rPr>
      </w:pPr>
      <w:r w:rsidRPr="00B463C3">
        <w:rPr>
          <w:sz w:val="20"/>
          <w:szCs w:val="18"/>
        </w:rPr>
        <w:t>Horsens, 2022</w:t>
      </w:r>
      <w:r>
        <w:rPr>
          <w:sz w:val="20"/>
          <w:szCs w:val="18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9334020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306D78" w14:textId="6EFA851C" w:rsidR="00B463C3" w:rsidRPr="00B463C3" w:rsidRDefault="00B463C3" w:rsidP="00B463C3">
          <w:pPr>
            <w:pStyle w:val="TOCHeading"/>
            <w:jc w:val="center"/>
            <w:rPr>
              <w:rStyle w:val="TitleChar"/>
            </w:rPr>
          </w:pPr>
          <w:r w:rsidRPr="00B463C3">
            <w:rPr>
              <w:rStyle w:val="TitleChar"/>
            </w:rPr>
            <w:t>Table of Contents</w:t>
          </w:r>
        </w:p>
        <w:p w14:paraId="264DE59E" w14:textId="3FE3E8AD" w:rsidR="00B1452D" w:rsidRDefault="00B463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616087" w:history="1">
            <w:r w:rsidR="00B1452D" w:rsidRPr="004B74E7">
              <w:rPr>
                <w:rStyle w:val="Hyperlink"/>
                <w:noProof/>
              </w:rPr>
              <w:t>List of figures and tables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_Toc117616087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iii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156EB3AB" w14:textId="2F24996F" w:rsidR="00B1452D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88" w:history="1">
            <w:r w:rsidR="00B1452D" w:rsidRPr="004B74E7">
              <w:rPr>
                <w:rStyle w:val="Hyperlink"/>
                <w:noProof/>
              </w:rPr>
              <w:t>Summary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_Toc117616088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iv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52EF75B8" w14:textId="337491EC" w:rsidR="00B1452D" w:rsidRDefault="00000000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89" w:history="1">
            <w:r w:rsidR="00B1452D" w:rsidRPr="004B74E7">
              <w:rPr>
                <w:rStyle w:val="Hyperlink"/>
                <w:noProof/>
              </w:rPr>
              <w:t>1.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Introduction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_Toc117616089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1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47840270" w14:textId="10702AA6" w:rsidR="00B1452D" w:rsidRDefault="00000000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0" w:history="1">
            <w:r w:rsidR="00B1452D" w:rsidRPr="004B74E7">
              <w:rPr>
                <w:rStyle w:val="Hyperlink"/>
                <w:noProof/>
              </w:rPr>
              <w:t>2.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Methods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_Toc117616090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2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2E5E606D" w14:textId="4D1DB56B" w:rsidR="00B1452D" w:rsidRDefault="00000000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1" w:history="1">
            <w:r w:rsidR="00B1452D" w:rsidRPr="004B74E7">
              <w:rPr>
                <w:rStyle w:val="Hyperlink"/>
                <w:noProof/>
              </w:rPr>
              <w:t>2.1.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Analysis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_Toc117616091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2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75A5F1FD" w14:textId="1A5DC539" w:rsidR="00B1452D" w:rsidRDefault="00000000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2" w:history="1">
            <w:r w:rsidR="00B1452D" w:rsidRPr="004B74E7">
              <w:rPr>
                <w:rStyle w:val="Hyperlink"/>
                <w:noProof/>
              </w:rPr>
              <w:t>2.1.1.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Actors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_Toc117616092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2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7A41602E" w14:textId="3DD05A24" w:rsidR="00B1452D" w:rsidRDefault="00000000">
          <w:pPr>
            <w:pStyle w:val="TOC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3" w:history="1">
            <w:r w:rsidR="00B1452D" w:rsidRPr="004B74E7">
              <w:rPr>
                <w:rStyle w:val="Hyperlink"/>
                <w:noProof/>
              </w:rPr>
              <w:t>2.1.2.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Requirements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_Toc117616093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2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3913CCDB" w14:textId="417D8842" w:rsidR="00B1452D" w:rsidRDefault="00000000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4" w:history="1">
            <w:r w:rsidR="00B1452D" w:rsidRPr="004B74E7">
              <w:rPr>
                <w:rStyle w:val="Hyperlink"/>
                <w:noProof/>
              </w:rPr>
              <w:t>3.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Results/findings and Discussion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_Toc117616094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3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47A6C90C" w14:textId="36970087" w:rsidR="00B1452D" w:rsidRDefault="00000000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5" w:history="1">
            <w:r w:rsidR="00B1452D" w:rsidRPr="004B74E7">
              <w:rPr>
                <w:rStyle w:val="Hyperlink"/>
                <w:noProof/>
              </w:rPr>
              <w:t>4.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Conclusion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_Toc117616095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4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647BA2E1" w14:textId="2D32997B" w:rsidR="00B1452D" w:rsidRDefault="00000000">
          <w:pPr>
            <w:pStyle w:val="TOC2"/>
            <w:tabs>
              <w:tab w:val="left" w:pos="1540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6" w:history="1">
            <w:r w:rsidR="00B1452D" w:rsidRPr="004B74E7">
              <w:rPr>
                <w:rStyle w:val="Hyperlink"/>
                <w:noProof/>
              </w:rPr>
              <w:t>5.</w:t>
            </w:r>
            <w:r w:rsidR="00B1452D">
              <w:rPr>
                <w:rFonts w:asciiTheme="minorHAnsi" w:eastAsiaTheme="minorEastAsia" w:hAnsiTheme="minorHAnsi"/>
                <w:noProof/>
                <w:sz w:val="22"/>
                <w:lang w:eastAsia="en-GB"/>
              </w:rPr>
              <w:tab/>
            </w:r>
            <w:r w:rsidR="00B1452D" w:rsidRPr="004B74E7">
              <w:rPr>
                <w:rStyle w:val="Hyperlink"/>
                <w:noProof/>
              </w:rPr>
              <w:t>List of references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_Toc117616096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5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7624838D" w14:textId="17BBD647" w:rsidR="00B1452D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17616097" w:history="1">
            <w:r w:rsidR="00B1452D" w:rsidRPr="004B74E7">
              <w:rPr>
                <w:rStyle w:val="Hyperlink"/>
                <w:noProof/>
              </w:rPr>
              <w:t>Appendices</w:t>
            </w:r>
            <w:r w:rsidR="00B1452D">
              <w:rPr>
                <w:noProof/>
                <w:webHidden/>
              </w:rPr>
              <w:tab/>
            </w:r>
            <w:r w:rsidR="00B1452D">
              <w:rPr>
                <w:noProof/>
                <w:webHidden/>
              </w:rPr>
              <w:fldChar w:fldCharType="begin"/>
            </w:r>
            <w:r w:rsidR="00B1452D">
              <w:rPr>
                <w:noProof/>
                <w:webHidden/>
              </w:rPr>
              <w:instrText xml:space="preserve"> PAGEREF _Toc117616097 \h </w:instrText>
            </w:r>
            <w:r w:rsidR="00B1452D">
              <w:rPr>
                <w:noProof/>
                <w:webHidden/>
              </w:rPr>
            </w:r>
            <w:r w:rsidR="00B1452D">
              <w:rPr>
                <w:noProof/>
                <w:webHidden/>
              </w:rPr>
              <w:fldChar w:fldCharType="separate"/>
            </w:r>
            <w:r w:rsidR="00B1452D">
              <w:rPr>
                <w:noProof/>
                <w:webHidden/>
              </w:rPr>
              <w:t>1</w:t>
            </w:r>
            <w:r w:rsidR="00B1452D">
              <w:rPr>
                <w:noProof/>
                <w:webHidden/>
              </w:rPr>
              <w:fldChar w:fldCharType="end"/>
            </w:r>
          </w:hyperlink>
        </w:p>
        <w:p w14:paraId="49E46571" w14:textId="71D7B50D" w:rsidR="00B463C3" w:rsidRDefault="00B463C3">
          <w:r>
            <w:rPr>
              <w:b/>
              <w:bCs/>
              <w:noProof/>
            </w:rPr>
            <w:fldChar w:fldCharType="end"/>
          </w:r>
        </w:p>
      </w:sdtContent>
    </w:sdt>
    <w:p w14:paraId="1A7D162D" w14:textId="65504E32" w:rsidR="00B463C3" w:rsidRDefault="00B463C3">
      <w:pPr>
        <w:ind w:firstLine="0"/>
        <w:jc w:val="left"/>
      </w:pPr>
      <w:r>
        <w:br w:type="page"/>
      </w:r>
    </w:p>
    <w:p w14:paraId="34FB8514" w14:textId="48389FD9" w:rsidR="00B463C3" w:rsidRDefault="00B463C3" w:rsidP="00672140">
      <w:pPr>
        <w:pStyle w:val="Heading1"/>
      </w:pPr>
      <w:bookmarkStart w:id="0" w:name="_Toc117616087"/>
      <w:r>
        <w:lastRenderedPageBreak/>
        <w:t>List of figu</w:t>
      </w:r>
      <w:r w:rsidR="00672140">
        <w:t>res and tables</w:t>
      </w:r>
      <w:bookmarkEnd w:id="0"/>
    </w:p>
    <w:p w14:paraId="54D4AE27" w14:textId="2837388A" w:rsidR="00B463C3" w:rsidRDefault="00000000" w:rsidP="00B463C3">
      <w:fldSimple w:instr=" TOC \h \z \c &quot;Figure&quot; ">
        <w:r w:rsidR="00B463C3">
          <w:rPr>
            <w:b/>
            <w:bCs/>
            <w:noProof/>
            <w:lang w:val="en-US"/>
          </w:rPr>
          <w:t>No table of figures entries found.</w:t>
        </w:r>
      </w:fldSimple>
    </w:p>
    <w:p w14:paraId="6980BF3A" w14:textId="681659EB" w:rsidR="00672140" w:rsidRDefault="00672140">
      <w:pPr>
        <w:ind w:firstLine="0"/>
        <w:jc w:val="left"/>
      </w:pPr>
      <w:r>
        <w:br w:type="page"/>
      </w:r>
    </w:p>
    <w:p w14:paraId="3C84762C" w14:textId="1C7C2C7C" w:rsidR="00672140" w:rsidRDefault="00672140" w:rsidP="00672140">
      <w:pPr>
        <w:pStyle w:val="Heading1"/>
      </w:pPr>
      <w:bookmarkStart w:id="1" w:name="_Toc117616088"/>
      <w:r>
        <w:lastRenderedPageBreak/>
        <w:t>Summary</w:t>
      </w:r>
      <w:bookmarkEnd w:id="1"/>
    </w:p>
    <w:p w14:paraId="62C361F8" w14:textId="7C924786" w:rsidR="00672140" w:rsidRDefault="00672140" w:rsidP="00672140"/>
    <w:p w14:paraId="1D24044D" w14:textId="77777777" w:rsidR="00672140" w:rsidRDefault="00672140" w:rsidP="00672140">
      <w:pPr>
        <w:ind w:firstLine="0"/>
      </w:pPr>
    </w:p>
    <w:p w14:paraId="31B924C6" w14:textId="1D7B4573" w:rsidR="00672140" w:rsidRDefault="00672140" w:rsidP="00672140">
      <w:pPr>
        <w:ind w:firstLine="0"/>
        <w:sectPr w:rsidR="00672140" w:rsidSect="00672140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pgNumType w:fmt="lowerRoman"/>
          <w:cols w:space="708"/>
          <w:docGrid w:linePitch="360"/>
        </w:sectPr>
      </w:pPr>
    </w:p>
    <w:p w14:paraId="3FBF6837" w14:textId="77777777" w:rsidR="00173322" w:rsidRDefault="00672140" w:rsidP="00A03FC6">
      <w:pPr>
        <w:pStyle w:val="Heading2"/>
        <w:numPr>
          <w:ilvl w:val="0"/>
          <w:numId w:val="6"/>
        </w:numPr>
      </w:pPr>
      <w:bookmarkStart w:id="2" w:name="_Toc117616089"/>
      <w:r>
        <w:lastRenderedPageBreak/>
        <w:t>Introduction</w:t>
      </w:r>
      <w:bookmarkEnd w:id="2"/>
    </w:p>
    <w:p w14:paraId="4D5C1BBA" w14:textId="5AF2CD2C" w:rsidR="00113B5B" w:rsidRDefault="00113B5B">
      <w:pPr>
        <w:ind w:firstLine="0"/>
        <w:jc w:val="left"/>
      </w:pPr>
      <w:r>
        <w:br w:type="page"/>
      </w:r>
    </w:p>
    <w:p w14:paraId="4B849656" w14:textId="5923CFA6" w:rsidR="00BB32A9" w:rsidRDefault="00113B5B" w:rsidP="0012693F">
      <w:pPr>
        <w:pStyle w:val="Heading2"/>
        <w:numPr>
          <w:ilvl w:val="0"/>
          <w:numId w:val="6"/>
        </w:numPr>
      </w:pPr>
      <w:bookmarkStart w:id="3" w:name="_Toc117616090"/>
      <w:r>
        <w:lastRenderedPageBreak/>
        <w:t>Methods</w:t>
      </w:r>
      <w:bookmarkEnd w:id="3"/>
    </w:p>
    <w:p w14:paraId="77280461" w14:textId="46079CDC" w:rsidR="00811BFD" w:rsidRPr="00811BFD" w:rsidRDefault="008C57BB" w:rsidP="00811BFD">
      <w:r>
        <w:t>The development of the program is</w:t>
      </w:r>
      <w:r w:rsidR="00C81436">
        <w:t xml:space="preserve"> distributed in multiple parts. The first part start</w:t>
      </w:r>
      <w:r w:rsidR="00991E88">
        <w:t>s</w:t>
      </w:r>
      <w:r w:rsidR="00C81436">
        <w:t xml:space="preserve"> with analysis</w:t>
      </w:r>
      <w:r w:rsidR="00D20AEC">
        <w:t xml:space="preserve"> where requirements are created</w:t>
      </w:r>
      <w:r w:rsidR="003550C2">
        <w:t xml:space="preserve"> that</w:t>
      </w:r>
      <w:r w:rsidR="00D20AEC">
        <w:t xml:space="preserve"> are used for the product backlog for Scrum. After</w:t>
      </w:r>
      <w:r w:rsidR="002078B3">
        <w:t xml:space="preserve"> that, in each sprint there is analysis, design</w:t>
      </w:r>
      <w:r w:rsidR="00562FE6">
        <w:t>, implementation, testing and deployment phase.</w:t>
      </w:r>
    </w:p>
    <w:p w14:paraId="1E5D03D0" w14:textId="716808D8" w:rsidR="00F26E20" w:rsidRDefault="00F26E20" w:rsidP="00A03FC6">
      <w:pPr>
        <w:pStyle w:val="Heading2"/>
        <w:numPr>
          <w:ilvl w:val="1"/>
          <w:numId w:val="6"/>
        </w:numPr>
      </w:pPr>
      <w:r>
        <w:t xml:space="preserve"> </w:t>
      </w:r>
      <w:bookmarkStart w:id="4" w:name="_Toc117616091"/>
      <w:r w:rsidR="000B1660">
        <w:t>Analysis</w:t>
      </w:r>
      <w:bookmarkEnd w:id="4"/>
    </w:p>
    <w:p w14:paraId="2B30FEB3" w14:textId="16E56DD3" w:rsidR="00A03FC6" w:rsidRDefault="007B36B0" w:rsidP="00A03FC6">
      <w:r>
        <w:t xml:space="preserve">In this chapter the analysis of the customers </w:t>
      </w:r>
      <w:r w:rsidR="00EC5261">
        <w:t>needs is shown in</w:t>
      </w:r>
      <w:r w:rsidR="00F1483F">
        <w:t xml:space="preserve"> short</w:t>
      </w:r>
      <w:r w:rsidR="00EC5261">
        <w:t xml:space="preserve"> relevant </w:t>
      </w:r>
      <w:r w:rsidR="00F1483F">
        <w:t xml:space="preserve">diagrams. </w:t>
      </w:r>
      <w:r w:rsidR="003D579D">
        <w:t>Diagrams like use case diagram, domain model</w:t>
      </w:r>
      <w:r w:rsidR="000F65AC">
        <w:t>, etc. is created using Astah software.</w:t>
      </w:r>
      <w:r w:rsidR="0009742D">
        <w:t xml:space="preserve"> </w:t>
      </w:r>
      <w:r w:rsidR="00991E88">
        <w:t>All</w:t>
      </w:r>
      <w:r w:rsidR="0009742D">
        <w:t xml:space="preserve"> the diagrams are available in the appendix ().</w:t>
      </w:r>
    </w:p>
    <w:p w14:paraId="29865BFA" w14:textId="0AEBB602" w:rsidR="00A03FC6" w:rsidRDefault="00A03FC6" w:rsidP="00733559">
      <w:pPr>
        <w:pStyle w:val="Heading2"/>
        <w:numPr>
          <w:ilvl w:val="2"/>
          <w:numId w:val="6"/>
        </w:numPr>
      </w:pPr>
      <w:bookmarkStart w:id="5" w:name="_Toc117616092"/>
      <w:r>
        <w:t>Actors</w:t>
      </w:r>
      <w:bookmarkEnd w:id="5"/>
    </w:p>
    <w:p w14:paraId="645786B3" w14:textId="59FAAF56" w:rsidR="00E90C40" w:rsidRDefault="00E90C40" w:rsidP="00E90C40">
      <w:r>
        <w:t>Different features</w:t>
      </w:r>
      <w:r w:rsidR="00DA311A">
        <w:t xml:space="preserve"> and levels of access</w:t>
      </w:r>
      <w:r>
        <w:t xml:space="preserve"> are defined by the </w:t>
      </w:r>
      <w:r w:rsidR="00DA311A">
        <w:t>user roles or actors</w:t>
      </w:r>
      <w:r>
        <w:t>.</w:t>
      </w:r>
      <w:r w:rsidR="00A40CC5">
        <w:t xml:space="preserve"> Therefore,</w:t>
      </w:r>
      <w:r w:rsidR="00DA311A">
        <w:t xml:space="preserve"> </w:t>
      </w:r>
      <w:r w:rsidR="00A40CC5">
        <w:t>i</w:t>
      </w:r>
      <w:r w:rsidR="00181E1D">
        <w:t xml:space="preserve">t is crucial to know the </w:t>
      </w:r>
      <w:r w:rsidR="00A40CC5">
        <w:t>role of each actor.</w:t>
      </w:r>
    </w:p>
    <w:p w14:paraId="10E83702" w14:textId="57A79BD0" w:rsidR="00A40CC5" w:rsidRPr="00075AE4" w:rsidRDefault="00E9593B" w:rsidP="00E90C40">
      <w:r>
        <w:rPr>
          <w:b/>
          <w:bCs/>
        </w:rPr>
        <w:t>Member</w:t>
      </w:r>
      <w:r w:rsidR="00A40CC5" w:rsidRPr="00075AE4">
        <w:rPr>
          <w:b/>
          <w:bCs/>
        </w:rPr>
        <w:t>:</w:t>
      </w:r>
      <w:r w:rsidR="00075AE4">
        <w:rPr>
          <w:b/>
          <w:bCs/>
        </w:rPr>
        <w:t xml:space="preserve"> </w:t>
      </w:r>
      <w:r w:rsidR="00075AE4">
        <w:t xml:space="preserve">The </w:t>
      </w:r>
      <w:r>
        <w:t xml:space="preserve">member </w:t>
      </w:r>
      <w:r w:rsidR="00AC4C18">
        <w:t>actor role</w:t>
      </w:r>
      <w:r w:rsidR="00075AE4">
        <w:t xml:space="preserve"> is</w:t>
      </w:r>
      <w:r w:rsidR="00B77103">
        <w:t xml:space="preserve"> the most crucial</w:t>
      </w:r>
      <w:r w:rsidR="00AC4C18">
        <w:t xml:space="preserve"> actor</w:t>
      </w:r>
      <w:r w:rsidR="00B77103">
        <w:t xml:space="preserve"> in the program</w:t>
      </w:r>
      <w:r w:rsidR="00301B6C">
        <w:t xml:space="preserve"> and other </w:t>
      </w:r>
      <w:r w:rsidR="00AC4C18">
        <w:t>actors</w:t>
      </w:r>
      <w:r w:rsidR="00301B6C">
        <w:t xml:space="preserve"> are built around the</w:t>
      </w:r>
      <w:r>
        <w:t xml:space="preserve"> member</w:t>
      </w:r>
      <w:r w:rsidR="00301B6C">
        <w:t>. Main</w:t>
      </w:r>
      <w:r w:rsidR="00BA5A11">
        <w:t xml:space="preserve"> features that the actor have is seeing and creating workouts</w:t>
      </w:r>
      <w:r w:rsidR="00D10E4F">
        <w:t xml:space="preserve"> ()</w:t>
      </w:r>
      <w:r w:rsidR="00433AC4">
        <w:t>.</w:t>
      </w:r>
      <w:r w:rsidR="000F4750">
        <w:t xml:space="preserve"> </w:t>
      </w:r>
    </w:p>
    <w:p w14:paraId="776AE1DF" w14:textId="49A79938" w:rsidR="00A40CC5" w:rsidRPr="00433AC4" w:rsidRDefault="00A40CC5" w:rsidP="00E90C40">
      <w:r w:rsidRPr="00433AC4">
        <w:rPr>
          <w:b/>
          <w:bCs/>
        </w:rPr>
        <w:t>Trainer:</w:t>
      </w:r>
      <w:r w:rsidR="00433AC4">
        <w:rPr>
          <w:b/>
          <w:bCs/>
        </w:rPr>
        <w:t xml:space="preserve"> </w:t>
      </w:r>
      <w:r w:rsidR="00433AC4">
        <w:t>Trainers are verified users that</w:t>
      </w:r>
      <w:r w:rsidR="001A6A1C">
        <w:t xml:space="preserve"> have the same access to features as a </w:t>
      </w:r>
      <w:r w:rsidR="00452D11">
        <w:t>member</w:t>
      </w:r>
      <w:r w:rsidR="001A6A1C">
        <w:t xml:space="preserve"> actor and the following extra features: </w:t>
      </w:r>
      <w:r w:rsidR="00904572">
        <w:t>create exercises, assign workouts</w:t>
      </w:r>
      <w:r w:rsidR="00D10E4F">
        <w:t xml:space="preserve"> ()</w:t>
      </w:r>
      <w:r w:rsidR="001A6A1C">
        <w:t>.</w:t>
      </w:r>
    </w:p>
    <w:p w14:paraId="50030319" w14:textId="5B6A1EB8" w:rsidR="00A40CC5" w:rsidRPr="00FE1D30" w:rsidRDefault="00A40CC5" w:rsidP="00E90C40">
      <w:r w:rsidRPr="00FE1D30">
        <w:rPr>
          <w:b/>
          <w:bCs/>
        </w:rPr>
        <w:t>Admin:</w:t>
      </w:r>
      <w:r w:rsidR="00FE1D30">
        <w:rPr>
          <w:b/>
          <w:bCs/>
        </w:rPr>
        <w:t xml:space="preserve"> </w:t>
      </w:r>
      <w:r w:rsidR="00FE1D30">
        <w:t xml:space="preserve">Admin actor has administrative access to the program, and he has access to </w:t>
      </w:r>
      <w:r w:rsidR="000B11F6">
        <w:t>all</w:t>
      </w:r>
      <w:r w:rsidR="00FE1D30">
        <w:t xml:space="preserve"> the features the program has. </w:t>
      </w:r>
    </w:p>
    <w:p w14:paraId="2B3FE824" w14:textId="3F282ED8" w:rsidR="00F26E20" w:rsidRDefault="00F26E20" w:rsidP="00A03FC6">
      <w:pPr>
        <w:pStyle w:val="Heading2"/>
        <w:numPr>
          <w:ilvl w:val="2"/>
          <w:numId w:val="6"/>
        </w:numPr>
      </w:pPr>
      <w:r>
        <w:t xml:space="preserve"> </w:t>
      </w:r>
      <w:bookmarkStart w:id="6" w:name="_Toc117616093"/>
      <w:r>
        <w:t>Requirements</w:t>
      </w:r>
      <w:bookmarkEnd w:id="6"/>
    </w:p>
    <w:p w14:paraId="5687D8F0" w14:textId="0F569782" w:rsidR="006B45ED" w:rsidRDefault="006B45ED" w:rsidP="006B45ED">
      <w:r>
        <w:t>When analysing</w:t>
      </w:r>
      <w:r w:rsidR="00CF5F51">
        <w:t xml:space="preserve"> requirements, they are placed in the list according to importance</w:t>
      </w:r>
      <w:r w:rsidR="005A7899">
        <w:t xml:space="preserve"> to </w:t>
      </w:r>
      <w:r w:rsidR="00F0127D">
        <w:t>ensure</w:t>
      </w:r>
      <w:r w:rsidR="005A7899">
        <w:t xml:space="preserve"> that the product backlog for Scrum is correct and can be followed </w:t>
      </w:r>
      <w:r w:rsidR="00275B2C">
        <w:t>in an easier way.</w:t>
      </w:r>
    </w:p>
    <w:p w14:paraId="472746DB" w14:textId="19E70398" w:rsidR="003A66DF" w:rsidRDefault="003A66DF" w:rsidP="006B45ED">
      <w:r w:rsidRPr="003A66DF">
        <w:rPr>
          <w:b/>
          <w:bCs/>
        </w:rPr>
        <w:t xml:space="preserve">Functional requirements: </w:t>
      </w:r>
    </w:p>
    <w:p w14:paraId="53442455" w14:textId="4667CD24" w:rsidR="0048294E" w:rsidRDefault="0048294E" w:rsidP="003A66DF">
      <w:pPr>
        <w:pStyle w:val="ListParagraph"/>
        <w:numPr>
          <w:ilvl w:val="0"/>
          <w:numId w:val="9"/>
        </w:numPr>
      </w:pPr>
      <w:r>
        <w:t>As a member I want to create an account</w:t>
      </w:r>
      <w:r w:rsidR="00D451DC">
        <w:t>, so that I can use the app.</w:t>
      </w:r>
    </w:p>
    <w:p w14:paraId="1735B4EC" w14:textId="007DCBE1" w:rsidR="00EE609C" w:rsidRDefault="00EE609C" w:rsidP="003A66DF">
      <w:pPr>
        <w:pStyle w:val="ListParagraph"/>
        <w:numPr>
          <w:ilvl w:val="0"/>
          <w:numId w:val="9"/>
        </w:numPr>
      </w:pPr>
      <w:r>
        <w:t>As a member I want to login, so that I can access the system.</w:t>
      </w:r>
    </w:p>
    <w:p w14:paraId="5DCABB79" w14:textId="4474E363" w:rsidR="00F543E5" w:rsidRDefault="00F543E5" w:rsidP="003A66DF">
      <w:pPr>
        <w:pStyle w:val="ListParagraph"/>
        <w:numPr>
          <w:ilvl w:val="0"/>
          <w:numId w:val="9"/>
        </w:numPr>
      </w:pPr>
      <w:r>
        <w:t>As an admin I want to edit privilege for a user, so that I can have trainers.</w:t>
      </w:r>
    </w:p>
    <w:p w14:paraId="02AF2BAF" w14:textId="152B829D" w:rsidR="00AD2B8A" w:rsidRDefault="00AD2B8A" w:rsidP="003A66DF">
      <w:pPr>
        <w:pStyle w:val="ListParagraph"/>
        <w:numPr>
          <w:ilvl w:val="0"/>
          <w:numId w:val="9"/>
        </w:numPr>
      </w:pPr>
      <w:r>
        <w:t>As a trainer I want to create exercises, so that they can be used in workouts.</w:t>
      </w:r>
    </w:p>
    <w:p w14:paraId="7D96EDFF" w14:textId="22354068" w:rsidR="00057205" w:rsidRDefault="00057205" w:rsidP="003A66DF">
      <w:pPr>
        <w:pStyle w:val="ListParagraph"/>
        <w:numPr>
          <w:ilvl w:val="0"/>
          <w:numId w:val="9"/>
        </w:numPr>
      </w:pPr>
      <w:r>
        <w:t>As a member I want to see exercises, so that I can use them in workouts.</w:t>
      </w:r>
    </w:p>
    <w:p w14:paraId="5F963F1B" w14:textId="2DEB84A5" w:rsidR="003A66DF" w:rsidRDefault="003911E1" w:rsidP="003A66DF">
      <w:pPr>
        <w:pStyle w:val="ListParagraph"/>
        <w:numPr>
          <w:ilvl w:val="0"/>
          <w:numId w:val="9"/>
        </w:numPr>
      </w:pPr>
      <w:r>
        <w:t>As</w:t>
      </w:r>
      <w:r w:rsidR="002A4CA3">
        <w:t xml:space="preserve"> a</w:t>
      </w:r>
      <w:r>
        <w:t xml:space="preserve"> </w:t>
      </w:r>
      <w:r w:rsidR="00452D11">
        <w:t>member</w:t>
      </w:r>
      <w:r>
        <w:t xml:space="preserve"> I want to </w:t>
      </w:r>
      <w:r w:rsidR="00DA1DFA">
        <w:t xml:space="preserve">see workouts, so that I </w:t>
      </w:r>
      <w:r w:rsidR="00720A1F">
        <w:t>can</w:t>
      </w:r>
      <w:r w:rsidR="00DA1DFA">
        <w:t xml:space="preserve"> </w:t>
      </w:r>
      <w:r w:rsidR="00EE609C">
        <w:t>view them and select one</w:t>
      </w:r>
      <w:r w:rsidR="00955395">
        <w:t>.</w:t>
      </w:r>
    </w:p>
    <w:p w14:paraId="6EBB8B84" w14:textId="1B68DD64" w:rsidR="00EE609C" w:rsidRDefault="00EE609C" w:rsidP="003A66DF">
      <w:pPr>
        <w:pStyle w:val="ListParagraph"/>
        <w:numPr>
          <w:ilvl w:val="0"/>
          <w:numId w:val="9"/>
        </w:numPr>
      </w:pPr>
      <w:r>
        <w:t>As a member I want to start workout, so that I can follow it.</w:t>
      </w:r>
    </w:p>
    <w:p w14:paraId="3B97B79F" w14:textId="466C1D49" w:rsidR="00057205" w:rsidRDefault="00057205" w:rsidP="003A66DF">
      <w:pPr>
        <w:pStyle w:val="ListParagraph"/>
        <w:numPr>
          <w:ilvl w:val="0"/>
          <w:numId w:val="9"/>
        </w:numPr>
      </w:pPr>
      <w:r>
        <w:t>As a trainer I want to create workouts, so that other members can use them.</w:t>
      </w:r>
    </w:p>
    <w:p w14:paraId="099EA727" w14:textId="7528D378" w:rsidR="00955395" w:rsidRDefault="00955395" w:rsidP="003A66DF">
      <w:pPr>
        <w:pStyle w:val="ListParagraph"/>
        <w:numPr>
          <w:ilvl w:val="0"/>
          <w:numId w:val="9"/>
        </w:numPr>
      </w:pPr>
      <w:r>
        <w:t>As</w:t>
      </w:r>
      <w:r w:rsidR="002A4CA3">
        <w:t xml:space="preserve"> a</w:t>
      </w:r>
      <w:r>
        <w:t xml:space="preserve"> member I want to create</w:t>
      </w:r>
      <w:r w:rsidR="00C774AB">
        <w:t xml:space="preserve"> personalized</w:t>
      </w:r>
      <w:r>
        <w:t xml:space="preserve"> workouts, so that </w:t>
      </w:r>
      <w:r w:rsidR="00CF74B0">
        <w:t>I can use them.</w:t>
      </w:r>
    </w:p>
    <w:p w14:paraId="68418644" w14:textId="34C8D3D1" w:rsidR="00057205" w:rsidRDefault="00057205" w:rsidP="003A66DF">
      <w:pPr>
        <w:pStyle w:val="ListParagraph"/>
        <w:numPr>
          <w:ilvl w:val="0"/>
          <w:numId w:val="9"/>
        </w:numPr>
      </w:pPr>
      <w:r>
        <w:t>As a member I want to edit my information, so that my profile is up to date.</w:t>
      </w:r>
    </w:p>
    <w:p w14:paraId="22E5D5A1" w14:textId="77777777" w:rsidR="00057205" w:rsidRDefault="00057205" w:rsidP="00057205">
      <w:pPr>
        <w:pStyle w:val="ListParagraph"/>
        <w:numPr>
          <w:ilvl w:val="0"/>
          <w:numId w:val="9"/>
        </w:numPr>
      </w:pPr>
      <w:r>
        <w:t>As a member I want to see how many calories I burnt, so that I can follow my dietary plans.</w:t>
      </w:r>
    </w:p>
    <w:p w14:paraId="36136C68" w14:textId="58E324B6" w:rsidR="00E02226" w:rsidRPr="003A66DF" w:rsidRDefault="00CF74B0" w:rsidP="003A66DF">
      <w:pPr>
        <w:pStyle w:val="ListParagraph"/>
        <w:numPr>
          <w:ilvl w:val="0"/>
          <w:numId w:val="9"/>
        </w:numPr>
      </w:pPr>
      <w:r>
        <w:t xml:space="preserve">As a trainer I want to </w:t>
      </w:r>
      <w:r w:rsidR="00966B24">
        <w:t>assign workouts, so that my clients can follow them.</w:t>
      </w:r>
    </w:p>
    <w:p w14:paraId="26592CBB" w14:textId="6100B817" w:rsidR="009733BE" w:rsidRPr="003A66DF" w:rsidRDefault="00D90CE4" w:rsidP="003A66DF">
      <w:pPr>
        <w:pStyle w:val="ListParagraph"/>
        <w:numPr>
          <w:ilvl w:val="0"/>
          <w:numId w:val="9"/>
        </w:numPr>
      </w:pPr>
      <w:r>
        <w:t>As an admin I want to manage exercises, so that I can remove duplicates or invalid exercises.</w:t>
      </w:r>
    </w:p>
    <w:p w14:paraId="7AA34C3A" w14:textId="77777777" w:rsidR="00B1452D" w:rsidRDefault="00D90CE4" w:rsidP="00057205">
      <w:pPr>
        <w:pStyle w:val="ListParagraph"/>
        <w:numPr>
          <w:ilvl w:val="0"/>
          <w:numId w:val="9"/>
        </w:numPr>
      </w:pPr>
      <w:r>
        <w:lastRenderedPageBreak/>
        <w:t>As an admin I want to</w:t>
      </w:r>
      <w:r w:rsidR="003E7D7E">
        <w:t xml:space="preserve"> remove users, so that</w:t>
      </w:r>
      <w:r w:rsidR="00533D09">
        <w:t xml:space="preserve"> </w:t>
      </w:r>
      <w:r w:rsidR="00950A07">
        <w:t xml:space="preserve">I can remove </w:t>
      </w:r>
      <w:r w:rsidR="00533D09">
        <w:t>invalid users.</w:t>
      </w:r>
    </w:p>
    <w:p w14:paraId="5CA69C7F" w14:textId="77777777" w:rsidR="00B1452D" w:rsidRDefault="00B1452D" w:rsidP="00B1452D"/>
    <w:p w14:paraId="55601F09" w14:textId="77777777" w:rsidR="00B1452D" w:rsidRDefault="00B1452D" w:rsidP="00B1452D"/>
    <w:p w14:paraId="6C682998" w14:textId="477C9F05" w:rsidR="00B1452D" w:rsidRDefault="00B1452D" w:rsidP="00B1452D">
      <w:pPr>
        <w:pStyle w:val="Heading2"/>
        <w:numPr>
          <w:ilvl w:val="2"/>
          <w:numId w:val="6"/>
        </w:numPr>
      </w:pPr>
      <w:r>
        <w:t>Use cases</w:t>
      </w:r>
    </w:p>
    <w:p w14:paraId="12ED4CEC" w14:textId="7E0B2616" w:rsidR="00B1452D" w:rsidRPr="00B1452D" w:rsidRDefault="00B1452D" w:rsidP="00B1452D">
      <w:r>
        <w:t>The figure 1 shows the use case diagram.</w:t>
      </w:r>
    </w:p>
    <w:p w14:paraId="588E0AA7" w14:textId="77777777" w:rsidR="00B1452D" w:rsidRDefault="00B1452D" w:rsidP="00B1452D">
      <w:pPr>
        <w:keepNext/>
      </w:pPr>
      <w:r w:rsidRPr="00B1452D">
        <w:rPr>
          <w:noProof/>
        </w:rPr>
        <w:drawing>
          <wp:inline distT="0" distB="0" distL="0" distR="0" wp14:anchorId="0EC3A89A" wp14:editId="0D68D0B1">
            <wp:extent cx="5731510" cy="4777740"/>
            <wp:effectExtent l="0" t="0" r="254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CF0B" w14:textId="24777D77" w:rsidR="00B1452D" w:rsidRDefault="00B1452D" w:rsidP="00B1452D">
      <w:pPr>
        <w:pStyle w:val="Caption"/>
        <w:rPr>
          <w:color w:val="000000" w:themeColor="text1"/>
          <w:sz w:val="20"/>
          <w:szCs w:val="20"/>
        </w:rPr>
      </w:pPr>
      <w:r w:rsidRPr="00B1452D">
        <w:rPr>
          <w:color w:val="000000" w:themeColor="text1"/>
          <w:sz w:val="20"/>
          <w:szCs w:val="20"/>
        </w:rPr>
        <w:t xml:space="preserve">Figure </w:t>
      </w:r>
      <w:r w:rsidRPr="00B1452D">
        <w:rPr>
          <w:color w:val="000000" w:themeColor="text1"/>
          <w:sz w:val="20"/>
          <w:szCs w:val="20"/>
        </w:rPr>
        <w:fldChar w:fldCharType="begin"/>
      </w:r>
      <w:r w:rsidRPr="00B1452D">
        <w:rPr>
          <w:color w:val="000000" w:themeColor="text1"/>
          <w:sz w:val="20"/>
          <w:szCs w:val="20"/>
        </w:rPr>
        <w:instrText xml:space="preserve"> SEQ Figure \* ARABIC </w:instrText>
      </w:r>
      <w:r w:rsidRPr="00B1452D">
        <w:rPr>
          <w:color w:val="000000" w:themeColor="text1"/>
          <w:sz w:val="20"/>
          <w:szCs w:val="20"/>
        </w:rPr>
        <w:fldChar w:fldCharType="separate"/>
      </w:r>
      <w:r w:rsidR="003D1E8A">
        <w:rPr>
          <w:noProof/>
          <w:color w:val="000000" w:themeColor="text1"/>
          <w:sz w:val="20"/>
          <w:szCs w:val="20"/>
        </w:rPr>
        <w:t>1</w:t>
      </w:r>
      <w:r w:rsidRPr="00B1452D">
        <w:rPr>
          <w:color w:val="000000" w:themeColor="text1"/>
          <w:sz w:val="20"/>
          <w:szCs w:val="20"/>
        </w:rPr>
        <w:fldChar w:fldCharType="end"/>
      </w:r>
      <w:r w:rsidRPr="00B1452D">
        <w:rPr>
          <w:color w:val="000000" w:themeColor="text1"/>
          <w:sz w:val="20"/>
          <w:szCs w:val="20"/>
        </w:rPr>
        <w:t xml:space="preserve"> Use case diagram</w:t>
      </w:r>
    </w:p>
    <w:p w14:paraId="715CDC7D" w14:textId="35F2F7D6" w:rsidR="00B1452D" w:rsidRDefault="00B1452D" w:rsidP="00B1452D">
      <w:r>
        <w:t>A brief summery for each use case is provided below.</w:t>
      </w:r>
    </w:p>
    <w:p w14:paraId="451AA47C" w14:textId="50BB8128" w:rsidR="00B1452D" w:rsidRDefault="00B1452D" w:rsidP="00B1452D">
      <w:r>
        <w:t xml:space="preserve">() </w:t>
      </w:r>
    </w:p>
    <w:p w14:paraId="4456BA9E" w14:textId="1C7F5A42" w:rsidR="00B1452D" w:rsidRDefault="00B1452D" w:rsidP="00B1452D">
      <w:pPr>
        <w:pStyle w:val="Heading2"/>
        <w:numPr>
          <w:ilvl w:val="2"/>
          <w:numId w:val="6"/>
        </w:numPr>
      </w:pPr>
      <w:r>
        <w:lastRenderedPageBreak/>
        <w:t>Domain Model</w:t>
      </w:r>
    </w:p>
    <w:p w14:paraId="0CD3B899" w14:textId="77777777" w:rsidR="003D1E8A" w:rsidRDefault="00B1452D" w:rsidP="003D1E8A">
      <w:pPr>
        <w:keepNext/>
      </w:pPr>
      <w:r w:rsidRPr="00B1452D">
        <w:rPr>
          <w:noProof/>
        </w:rPr>
        <w:drawing>
          <wp:inline distT="0" distB="0" distL="0" distR="0" wp14:anchorId="1CF5615C" wp14:editId="0CA4D0E7">
            <wp:extent cx="5275315" cy="4890039"/>
            <wp:effectExtent l="0" t="0" r="1905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5315" cy="489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68EC" w14:textId="594BB7C6" w:rsidR="00B1452D" w:rsidRDefault="003D1E8A" w:rsidP="003D1E8A">
      <w:pPr>
        <w:pStyle w:val="Caption"/>
        <w:rPr>
          <w:color w:val="000000" w:themeColor="text1"/>
          <w:sz w:val="20"/>
          <w:szCs w:val="20"/>
        </w:rPr>
      </w:pPr>
      <w:r w:rsidRPr="003D1E8A">
        <w:rPr>
          <w:color w:val="000000" w:themeColor="text1"/>
          <w:sz w:val="20"/>
          <w:szCs w:val="20"/>
        </w:rPr>
        <w:t xml:space="preserve">Figure </w:t>
      </w:r>
      <w:r w:rsidRPr="003D1E8A">
        <w:rPr>
          <w:color w:val="000000" w:themeColor="text1"/>
          <w:sz w:val="20"/>
          <w:szCs w:val="20"/>
        </w:rPr>
        <w:fldChar w:fldCharType="begin"/>
      </w:r>
      <w:r w:rsidRPr="003D1E8A">
        <w:rPr>
          <w:color w:val="000000" w:themeColor="text1"/>
          <w:sz w:val="20"/>
          <w:szCs w:val="20"/>
        </w:rPr>
        <w:instrText xml:space="preserve"> SEQ Figure \* ARABIC </w:instrText>
      </w:r>
      <w:r w:rsidRPr="003D1E8A">
        <w:rPr>
          <w:color w:val="000000" w:themeColor="text1"/>
          <w:sz w:val="20"/>
          <w:szCs w:val="20"/>
        </w:rPr>
        <w:fldChar w:fldCharType="separate"/>
      </w:r>
      <w:r w:rsidRPr="003D1E8A">
        <w:rPr>
          <w:noProof/>
          <w:color w:val="000000" w:themeColor="text1"/>
          <w:sz w:val="20"/>
          <w:szCs w:val="20"/>
        </w:rPr>
        <w:t>2</w:t>
      </w:r>
      <w:r w:rsidRPr="003D1E8A">
        <w:rPr>
          <w:color w:val="000000" w:themeColor="text1"/>
          <w:sz w:val="20"/>
          <w:szCs w:val="20"/>
        </w:rPr>
        <w:fldChar w:fldCharType="end"/>
      </w:r>
      <w:r w:rsidRPr="003D1E8A">
        <w:rPr>
          <w:color w:val="000000" w:themeColor="text1"/>
          <w:sz w:val="20"/>
          <w:szCs w:val="20"/>
        </w:rPr>
        <w:t xml:space="preserve"> Domain Model</w:t>
      </w:r>
    </w:p>
    <w:p w14:paraId="48D5FCA6" w14:textId="172F17A9" w:rsidR="003D1E8A" w:rsidRDefault="003D1E8A" w:rsidP="003D1E8A">
      <w:r>
        <w:t xml:space="preserve">In figure 2 the domain model shows all entities and their interactions in the system. </w:t>
      </w:r>
    </w:p>
    <w:p w14:paraId="04AB628C" w14:textId="4880C0FB" w:rsidR="003D1E8A" w:rsidRPr="003D1E8A" w:rsidRDefault="003D1E8A" w:rsidP="003D1E8A">
      <w:r>
        <w:t>()</w:t>
      </w:r>
    </w:p>
    <w:p w14:paraId="137BA8AB" w14:textId="7DF98CCF" w:rsidR="00113B5B" w:rsidRDefault="00113B5B" w:rsidP="00B1452D">
      <w:r>
        <w:br w:type="page"/>
      </w:r>
    </w:p>
    <w:p w14:paraId="2051ADA8" w14:textId="7A0B09F1" w:rsidR="00113B5B" w:rsidRDefault="00113B5B" w:rsidP="00A03FC6">
      <w:pPr>
        <w:pStyle w:val="Heading2"/>
        <w:numPr>
          <w:ilvl w:val="0"/>
          <w:numId w:val="6"/>
        </w:numPr>
      </w:pPr>
      <w:bookmarkStart w:id="7" w:name="_Toc117616094"/>
      <w:r>
        <w:lastRenderedPageBreak/>
        <w:t>Results/findings and Discussion</w:t>
      </w:r>
      <w:bookmarkEnd w:id="7"/>
    </w:p>
    <w:p w14:paraId="14895AAA" w14:textId="7467E5D3" w:rsidR="00113B5B" w:rsidRDefault="00113B5B" w:rsidP="00113B5B"/>
    <w:p w14:paraId="50E8C716" w14:textId="0D2A8584" w:rsidR="00113B5B" w:rsidRDefault="00113B5B">
      <w:pPr>
        <w:ind w:firstLine="0"/>
        <w:jc w:val="left"/>
      </w:pPr>
      <w:r>
        <w:br w:type="page"/>
      </w:r>
    </w:p>
    <w:p w14:paraId="3350C95C" w14:textId="1C314003" w:rsidR="00113B5B" w:rsidRDefault="00113B5B" w:rsidP="00A03FC6">
      <w:pPr>
        <w:pStyle w:val="Heading2"/>
        <w:numPr>
          <w:ilvl w:val="0"/>
          <w:numId w:val="6"/>
        </w:numPr>
      </w:pPr>
      <w:bookmarkStart w:id="8" w:name="_Toc117616095"/>
      <w:r>
        <w:lastRenderedPageBreak/>
        <w:t>Conclusion</w:t>
      </w:r>
      <w:bookmarkEnd w:id="8"/>
    </w:p>
    <w:p w14:paraId="2871745B" w14:textId="2389828E" w:rsidR="00113B5B" w:rsidRDefault="00113B5B" w:rsidP="00113B5B"/>
    <w:p w14:paraId="6D623D9A" w14:textId="6CE229BD" w:rsidR="00113B5B" w:rsidRDefault="00113B5B">
      <w:pPr>
        <w:ind w:firstLine="0"/>
        <w:jc w:val="left"/>
      </w:pPr>
      <w:r>
        <w:br w:type="page"/>
      </w:r>
    </w:p>
    <w:p w14:paraId="3B682DF9" w14:textId="77B9A790" w:rsidR="00113B5B" w:rsidRDefault="00933981" w:rsidP="00A03FC6">
      <w:pPr>
        <w:pStyle w:val="Heading2"/>
        <w:numPr>
          <w:ilvl w:val="0"/>
          <w:numId w:val="6"/>
        </w:numPr>
      </w:pPr>
      <w:bookmarkStart w:id="9" w:name="_Toc117616096"/>
      <w:r>
        <w:lastRenderedPageBreak/>
        <w:t>List of references</w:t>
      </w:r>
      <w:bookmarkEnd w:id="9"/>
    </w:p>
    <w:p w14:paraId="285E3F11" w14:textId="42A63D7A" w:rsidR="00933981" w:rsidRDefault="00933981" w:rsidP="00933981"/>
    <w:p w14:paraId="3EA0DBFF" w14:textId="77777777" w:rsidR="00933981" w:rsidRDefault="00933981" w:rsidP="00933981">
      <w:pPr>
        <w:sectPr w:rsidR="00933981" w:rsidSect="00672140">
          <w:footerReference w:type="default" r:id="rId14"/>
          <w:footerReference w:type="first" r:id="rId15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7E91440A" w14:textId="2C49A1CD" w:rsidR="00933981" w:rsidRPr="00933981" w:rsidRDefault="00933981" w:rsidP="00933981">
      <w:pPr>
        <w:pStyle w:val="Heading1"/>
      </w:pPr>
      <w:bookmarkStart w:id="10" w:name="_Toc117616097"/>
      <w:r>
        <w:lastRenderedPageBreak/>
        <w:t>Appendices</w:t>
      </w:r>
      <w:bookmarkEnd w:id="10"/>
    </w:p>
    <w:sectPr w:rsidR="00933981" w:rsidRPr="00933981" w:rsidSect="0067214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1C95C" w14:textId="77777777" w:rsidR="00810CF5" w:rsidRDefault="00810CF5" w:rsidP="00B25375">
      <w:pPr>
        <w:spacing w:after="0" w:line="240" w:lineRule="auto"/>
      </w:pPr>
      <w:r>
        <w:separator/>
      </w:r>
    </w:p>
  </w:endnote>
  <w:endnote w:type="continuationSeparator" w:id="0">
    <w:p w14:paraId="1EB8FFD6" w14:textId="77777777" w:rsidR="00810CF5" w:rsidRDefault="00810CF5" w:rsidP="00B25375">
      <w:pPr>
        <w:spacing w:after="0" w:line="240" w:lineRule="auto"/>
      </w:pPr>
      <w:r>
        <w:continuationSeparator/>
      </w:r>
    </w:p>
  </w:endnote>
  <w:endnote w:type="continuationNotice" w:id="1">
    <w:p w14:paraId="15956CF3" w14:textId="77777777" w:rsidR="00810CF5" w:rsidRDefault="00810CF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C2B58" w14:textId="7778EDD3" w:rsidR="00672140" w:rsidRDefault="00672140">
    <w:pPr>
      <w:pStyle w:val="Footer"/>
      <w:jc w:val="center"/>
    </w:pPr>
  </w:p>
  <w:p w14:paraId="4DF28D63" w14:textId="77777777" w:rsidR="00672140" w:rsidRDefault="006721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56279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910B47" w14:textId="0BC489A0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22FC3" w14:textId="77777777" w:rsidR="00672140" w:rsidRDefault="00672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4100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DAFBFB" w14:textId="77777777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019252" w14:textId="77777777" w:rsidR="00672140" w:rsidRDefault="006721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9085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8C9840" w14:textId="77777777" w:rsidR="00672140" w:rsidRDefault="006721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B9BBF8" w14:textId="77777777" w:rsidR="00672140" w:rsidRDefault="00672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DC967" w14:textId="77777777" w:rsidR="00810CF5" w:rsidRDefault="00810CF5" w:rsidP="00B25375">
      <w:pPr>
        <w:spacing w:after="0" w:line="240" w:lineRule="auto"/>
      </w:pPr>
      <w:r>
        <w:separator/>
      </w:r>
    </w:p>
  </w:footnote>
  <w:footnote w:type="continuationSeparator" w:id="0">
    <w:p w14:paraId="131DF1AC" w14:textId="77777777" w:rsidR="00810CF5" w:rsidRDefault="00810CF5" w:rsidP="00B25375">
      <w:pPr>
        <w:spacing w:after="0" w:line="240" w:lineRule="auto"/>
      </w:pPr>
      <w:r>
        <w:continuationSeparator/>
      </w:r>
    </w:p>
  </w:footnote>
  <w:footnote w:type="continuationNotice" w:id="1">
    <w:p w14:paraId="1DD83747" w14:textId="77777777" w:rsidR="00810CF5" w:rsidRDefault="00810CF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A1E6D" w14:textId="77777777" w:rsidR="00D73C7A" w:rsidRDefault="00D73C7A" w:rsidP="00D73C7A">
    <w:pPr>
      <w:pStyle w:val="Header"/>
    </w:pPr>
    <w:r w:rsidRPr="003F3419">
      <w:rPr>
        <w:noProof/>
      </w:rPr>
      <w:drawing>
        <wp:anchor distT="0" distB="0" distL="114300" distR="114300" simplePos="0" relativeHeight="251658240" behindDoc="0" locked="0" layoutInCell="1" allowOverlap="1" wp14:anchorId="5D009D95" wp14:editId="5820DBAD">
          <wp:simplePos x="0" y="0"/>
          <wp:positionH relativeFrom="page">
            <wp:posOffset>6123940</wp:posOffset>
          </wp:positionH>
          <wp:positionV relativeFrom="page">
            <wp:posOffset>544830</wp:posOffset>
          </wp:positionV>
          <wp:extent cx="464820" cy="467360"/>
          <wp:effectExtent l="0" t="0" r="0" b="8890"/>
          <wp:wrapNone/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2" behindDoc="0" locked="0" layoutInCell="1" allowOverlap="1" wp14:anchorId="4D534B06" wp14:editId="0F71F522">
          <wp:simplePos x="0" y="0"/>
          <wp:positionH relativeFrom="page">
            <wp:posOffset>5986092</wp:posOffset>
          </wp:positionH>
          <wp:positionV relativeFrom="page">
            <wp:posOffset>232410</wp:posOffset>
          </wp:positionV>
          <wp:extent cx="788670" cy="126365"/>
          <wp:effectExtent l="0" t="0" r="0" b="6985"/>
          <wp:wrapNone/>
          <wp:docPr id="11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788670" cy="126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1" behindDoc="0" locked="0" layoutInCell="1" allowOverlap="1" wp14:anchorId="21D5C590" wp14:editId="2108DF3C">
          <wp:simplePos x="0" y="0"/>
          <wp:positionH relativeFrom="page">
            <wp:posOffset>5985286</wp:posOffset>
          </wp:positionH>
          <wp:positionV relativeFrom="page">
            <wp:posOffset>369570</wp:posOffset>
          </wp:positionV>
          <wp:extent cx="1025015" cy="95140"/>
          <wp:effectExtent l="0" t="0" r="3810" b="635"/>
          <wp:wrapNone/>
          <wp:docPr id="12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015" cy="9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0"/>
    </w:tblGrid>
    <w:tr w:rsidR="00D73C7A" w:rsidRPr="003F3419" w14:paraId="71EF6D13" w14:textId="77777777">
      <w:tc>
        <w:tcPr>
          <w:tcW w:w="0" w:type="auto"/>
          <w:tcBorders>
            <w:bottom w:val="single" w:sz="4" w:space="0" w:color="auto"/>
          </w:tcBorders>
        </w:tcPr>
        <w:p w14:paraId="2AAE0B2C" w14:textId="77777777" w:rsidR="00D73C7A" w:rsidRPr="006835C2" w:rsidRDefault="00D73C7A" w:rsidP="00D73C7A">
          <w:pPr>
            <w:pStyle w:val="Header"/>
            <w:tabs>
              <w:tab w:val="right" w:pos="9071"/>
            </w:tabs>
            <w:ind w:firstLine="0"/>
            <w:rPr>
              <w:rFonts w:cs="Times New Roman"/>
            </w:rPr>
          </w:pPr>
          <w:r w:rsidRPr="003F3419">
            <w:rPr>
              <w:rFonts w:cs="Times New Roman"/>
              <w:lang w:val="en-US"/>
            </w:rPr>
            <w:t xml:space="preserve">Project </w:t>
          </w:r>
          <w:r>
            <w:rPr>
              <w:rFonts w:cs="Times New Roman"/>
            </w:rPr>
            <w:t>Report</w:t>
          </w:r>
        </w:p>
      </w:tc>
    </w:tr>
    <w:tr w:rsidR="00D73C7A" w:rsidRPr="002668CE" w14:paraId="53CC3B02" w14:textId="77777777">
      <w:tc>
        <w:tcPr>
          <w:tcW w:w="0" w:type="auto"/>
          <w:tcBorders>
            <w:top w:val="single" w:sz="4" w:space="0" w:color="auto"/>
          </w:tcBorders>
        </w:tcPr>
        <w:p w14:paraId="093866CB" w14:textId="77777777" w:rsidR="00D73C7A" w:rsidRPr="002668CE" w:rsidRDefault="00D73C7A" w:rsidP="00D73C7A">
          <w:pPr>
            <w:pStyle w:val="Header"/>
            <w:rPr>
              <w:color w:val="FF0000"/>
              <w:lang w:val="en-US"/>
            </w:rPr>
          </w:pPr>
        </w:p>
      </w:tc>
    </w:tr>
  </w:tbl>
  <w:p w14:paraId="45967193" w14:textId="638F1D93" w:rsidR="00B25375" w:rsidRDefault="00B253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C3BE0" w14:textId="77777777" w:rsidR="00933981" w:rsidRDefault="00933981" w:rsidP="00933981">
    <w:pPr>
      <w:pStyle w:val="Header"/>
    </w:pPr>
    <w:r w:rsidRPr="003F3419">
      <w:rPr>
        <w:noProof/>
      </w:rPr>
      <w:drawing>
        <wp:anchor distT="0" distB="0" distL="114300" distR="114300" simplePos="0" relativeHeight="251658243" behindDoc="0" locked="0" layoutInCell="1" allowOverlap="1" wp14:anchorId="5CF98861" wp14:editId="6BF1C6CE">
          <wp:simplePos x="0" y="0"/>
          <wp:positionH relativeFrom="page">
            <wp:posOffset>6123940</wp:posOffset>
          </wp:positionH>
          <wp:positionV relativeFrom="page">
            <wp:posOffset>544830</wp:posOffset>
          </wp:positionV>
          <wp:extent cx="464820" cy="467360"/>
          <wp:effectExtent l="0" t="0" r="0" b="889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820" cy="467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5" behindDoc="0" locked="0" layoutInCell="1" allowOverlap="1" wp14:anchorId="3564B74F" wp14:editId="73D92FE2">
          <wp:simplePos x="0" y="0"/>
          <wp:positionH relativeFrom="page">
            <wp:posOffset>5986092</wp:posOffset>
          </wp:positionH>
          <wp:positionV relativeFrom="page">
            <wp:posOffset>232410</wp:posOffset>
          </wp:positionV>
          <wp:extent cx="788670" cy="126365"/>
          <wp:effectExtent l="0" t="0" r="0" b="6985"/>
          <wp:wrapNone/>
          <wp:docPr id="2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788670" cy="1263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F3419">
      <w:rPr>
        <w:noProof/>
      </w:rPr>
      <w:drawing>
        <wp:anchor distT="0" distB="0" distL="114300" distR="114300" simplePos="0" relativeHeight="251658244" behindDoc="0" locked="0" layoutInCell="1" allowOverlap="1" wp14:anchorId="6E0ED74D" wp14:editId="4A669BE2">
          <wp:simplePos x="0" y="0"/>
          <wp:positionH relativeFrom="page">
            <wp:posOffset>5985286</wp:posOffset>
          </wp:positionH>
          <wp:positionV relativeFrom="page">
            <wp:posOffset>369570</wp:posOffset>
          </wp:positionV>
          <wp:extent cx="1025015" cy="95140"/>
          <wp:effectExtent l="0" t="0" r="3810" b="635"/>
          <wp:wrapNone/>
          <wp:docPr id="3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015" cy="9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0"/>
    </w:tblGrid>
    <w:tr w:rsidR="00933981" w:rsidRPr="003F3419" w14:paraId="33FF1C9D" w14:textId="77777777">
      <w:tc>
        <w:tcPr>
          <w:tcW w:w="0" w:type="auto"/>
          <w:tcBorders>
            <w:bottom w:val="single" w:sz="4" w:space="0" w:color="auto"/>
          </w:tcBorders>
        </w:tcPr>
        <w:p w14:paraId="7D62024C" w14:textId="77777777" w:rsidR="00933981" w:rsidRPr="006835C2" w:rsidRDefault="00933981" w:rsidP="00933981">
          <w:pPr>
            <w:pStyle w:val="Header"/>
            <w:tabs>
              <w:tab w:val="right" w:pos="9071"/>
            </w:tabs>
            <w:ind w:firstLine="0"/>
            <w:rPr>
              <w:rFonts w:cs="Times New Roman"/>
            </w:rPr>
          </w:pPr>
          <w:r w:rsidRPr="003F3419">
            <w:rPr>
              <w:rFonts w:cs="Times New Roman"/>
              <w:lang w:val="en-US"/>
            </w:rPr>
            <w:t xml:space="preserve">Project </w:t>
          </w:r>
          <w:r>
            <w:rPr>
              <w:rFonts w:cs="Times New Roman"/>
            </w:rPr>
            <w:t>Report</w:t>
          </w:r>
        </w:p>
      </w:tc>
    </w:tr>
  </w:tbl>
  <w:p w14:paraId="2F64FF37" w14:textId="77777777" w:rsidR="00933981" w:rsidRDefault="009339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8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E0621"/>
    <w:multiLevelType w:val="multilevel"/>
    <w:tmpl w:val="C2862118"/>
    <w:lvl w:ilvl="0">
      <w:start w:val="1"/>
      <w:numFmt w:val="decimal"/>
      <w:lvlText w:val="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2.%1.%3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A656B44"/>
    <w:multiLevelType w:val="hybridMultilevel"/>
    <w:tmpl w:val="D5CA22C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7F215A"/>
    <w:multiLevelType w:val="multilevel"/>
    <w:tmpl w:val="B59A72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B67F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1177EB5"/>
    <w:multiLevelType w:val="multilevel"/>
    <w:tmpl w:val="B59A72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70256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E311CB4"/>
    <w:multiLevelType w:val="hybridMultilevel"/>
    <w:tmpl w:val="D26E5594"/>
    <w:lvl w:ilvl="0" w:tplc="A43038C6">
      <w:start w:val="1"/>
      <w:numFmt w:val="decimal"/>
      <w:lvlText w:val="%1 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3E57BF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74D298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9575398">
    <w:abstractNumId w:val="7"/>
  </w:num>
  <w:num w:numId="2" w16cid:durableId="2111967680">
    <w:abstractNumId w:val="3"/>
  </w:num>
  <w:num w:numId="3" w16cid:durableId="253438247">
    <w:abstractNumId w:val="1"/>
  </w:num>
  <w:num w:numId="4" w16cid:durableId="1154877055">
    <w:abstractNumId w:val="3"/>
    <w:lvlOverride w:ilvl="0">
      <w:lvl w:ilvl="0">
        <w:start w:val="1"/>
        <w:numFmt w:val="decimal"/>
        <w:lvlText w:val="%1 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16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right"/>
        <w:pPr>
          <w:ind w:left="288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60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432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504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76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4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7200" w:hanging="180"/>
        </w:pPr>
        <w:rPr>
          <w:rFonts w:hint="default"/>
        </w:rPr>
      </w:lvl>
    </w:lvlOverride>
  </w:num>
  <w:num w:numId="5" w16cid:durableId="2023242975">
    <w:abstractNumId w:val="0"/>
  </w:num>
  <w:num w:numId="6" w16cid:durableId="106319302">
    <w:abstractNumId w:val="8"/>
  </w:num>
  <w:num w:numId="7" w16cid:durableId="1435588574">
    <w:abstractNumId w:val="5"/>
  </w:num>
  <w:num w:numId="8" w16cid:durableId="735249060">
    <w:abstractNumId w:val="9"/>
  </w:num>
  <w:num w:numId="9" w16cid:durableId="2067868831">
    <w:abstractNumId w:val="2"/>
  </w:num>
  <w:num w:numId="10" w16cid:durableId="1099301100">
    <w:abstractNumId w:val="4"/>
  </w:num>
  <w:num w:numId="11" w16cid:durableId="7161995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375"/>
    <w:rsid w:val="0002064C"/>
    <w:rsid w:val="0002239D"/>
    <w:rsid w:val="00023298"/>
    <w:rsid w:val="00025778"/>
    <w:rsid w:val="00057205"/>
    <w:rsid w:val="0006686B"/>
    <w:rsid w:val="00075AE4"/>
    <w:rsid w:val="0009742D"/>
    <w:rsid w:val="000B11F6"/>
    <w:rsid w:val="000B1660"/>
    <w:rsid w:val="000F4750"/>
    <w:rsid w:val="000F65AC"/>
    <w:rsid w:val="00113B5B"/>
    <w:rsid w:val="0012693F"/>
    <w:rsid w:val="00173322"/>
    <w:rsid w:val="001752D6"/>
    <w:rsid w:val="00181E1D"/>
    <w:rsid w:val="00187306"/>
    <w:rsid w:val="001947F9"/>
    <w:rsid w:val="0019770A"/>
    <w:rsid w:val="001A6A1C"/>
    <w:rsid w:val="002078B3"/>
    <w:rsid w:val="0023722C"/>
    <w:rsid w:val="00275B2C"/>
    <w:rsid w:val="00287AB9"/>
    <w:rsid w:val="0029005E"/>
    <w:rsid w:val="002A4CA3"/>
    <w:rsid w:val="00301B6C"/>
    <w:rsid w:val="00341D72"/>
    <w:rsid w:val="003550C2"/>
    <w:rsid w:val="003911E1"/>
    <w:rsid w:val="003A66DF"/>
    <w:rsid w:val="003C4250"/>
    <w:rsid w:val="003D1E8A"/>
    <w:rsid w:val="003D579D"/>
    <w:rsid w:val="003E2D7A"/>
    <w:rsid w:val="003E7D7E"/>
    <w:rsid w:val="003F03CE"/>
    <w:rsid w:val="00433AC4"/>
    <w:rsid w:val="00452D11"/>
    <w:rsid w:val="00471988"/>
    <w:rsid w:val="0048294E"/>
    <w:rsid w:val="004A3EC2"/>
    <w:rsid w:val="004B410C"/>
    <w:rsid w:val="00533D09"/>
    <w:rsid w:val="00542522"/>
    <w:rsid w:val="00562FE6"/>
    <w:rsid w:val="0059000C"/>
    <w:rsid w:val="005A1F7E"/>
    <w:rsid w:val="005A7899"/>
    <w:rsid w:val="005C40C7"/>
    <w:rsid w:val="006057C3"/>
    <w:rsid w:val="00657861"/>
    <w:rsid w:val="00672140"/>
    <w:rsid w:val="00681EC5"/>
    <w:rsid w:val="00685E79"/>
    <w:rsid w:val="00696F13"/>
    <w:rsid w:val="006A52AB"/>
    <w:rsid w:val="006B0ACD"/>
    <w:rsid w:val="006B45ED"/>
    <w:rsid w:val="006B7299"/>
    <w:rsid w:val="006F3B39"/>
    <w:rsid w:val="007162E0"/>
    <w:rsid w:val="00720A1F"/>
    <w:rsid w:val="00725FEB"/>
    <w:rsid w:val="00733559"/>
    <w:rsid w:val="007417A0"/>
    <w:rsid w:val="00797ADE"/>
    <w:rsid w:val="007B2B63"/>
    <w:rsid w:val="007B36B0"/>
    <w:rsid w:val="007D2FB8"/>
    <w:rsid w:val="00810CF5"/>
    <w:rsid w:val="00811BFD"/>
    <w:rsid w:val="0081399B"/>
    <w:rsid w:val="00826884"/>
    <w:rsid w:val="00830EE9"/>
    <w:rsid w:val="00844B8A"/>
    <w:rsid w:val="00872C2F"/>
    <w:rsid w:val="00880DFD"/>
    <w:rsid w:val="00894FF9"/>
    <w:rsid w:val="008B14B4"/>
    <w:rsid w:val="008C57BB"/>
    <w:rsid w:val="00900752"/>
    <w:rsid w:val="00904572"/>
    <w:rsid w:val="00906D1D"/>
    <w:rsid w:val="00915BE3"/>
    <w:rsid w:val="00933981"/>
    <w:rsid w:val="0094063A"/>
    <w:rsid w:val="00950A07"/>
    <w:rsid w:val="00955395"/>
    <w:rsid w:val="00966B24"/>
    <w:rsid w:val="009733BE"/>
    <w:rsid w:val="00991E88"/>
    <w:rsid w:val="009A39F5"/>
    <w:rsid w:val="009F7675"/>
    <w:rsid w:val="00A03FC6"/>
    <w:rsid w:val="00A40CC5"/>
    <w:rsid w:val="00A533C1"/>
    <w:rsid w:val="00A556C9"/>
    <w:rsid w:val="00A61EF6"/>
    <w:rsid w:val="00A666BC"/>
    <w:rsid w:val="00A95A2B"/>
    <w:rsid w:val="00A9728E"/>
    <w:rsid w:val="00AC4C18"/>
    <w:rsid w:val="00AD2B8A"/>
    <w:rsid w:val="00B1452D"/>
    <w:rsid w:val="00B23139"/>
    <w:rsid w:val="00B25375"/>
    <w:rsid w:val="00B463C3"/>
    <w:rsid w:val="00B53F39"/>
    <w:rsid w:val="00B77103"/>
    <w:rsid w:val="00B96849"/>
    <w:rsid w:val="00BA5A11"/>
    <w:rsid w:val="00BB32A9"/>
    <w:rsid w:val="00BE1556"/>
    <w:rsid w:val="00BE3510"/>
    <w:rsid w:val="00C2460B"/>
    <w:rsid w:val="00C7229B"/>
    <w:rsid w:val="00C774AB"/>
    <w:rsid w:val="00C81436"/>
    <w:rsid w:val="00C87C82"/>
    <w:rsid w:val="00CC747F"/>
    <w:rsid w:val="00CF5F51"/>
    <w:rsid w:val="00CF74B0"/>
    <w:rsid w:val="00D10E4F"/>
    <w:rsid w:val="00D20AEC"/>
    <w:rsid w:val="00D22EB4"/>
    <w:rsid w:val="00D451DC"/>
    <w:rsid w:val="00D46555"/>
    <w:rsid w:val="00D5174E"/>
    <w:rsid w:val="00D54FDB"/>
    <w:rsid w:val="00D73C7A"/>
    <w:rsid w:val="00D90CE4"/>
    <w:rsid w:val="00DA1DFA"/>
    <w:rsid w:val="00DA311A"/>
    <w:rsid w:val="00DD4C13"/>
    <w:rsid w:val="00E014F7"/>
    <w:rsid w:val="00E02226"/>
    <w:rsid w:val="00E40AAC"/>
    <w:rsid w:val="00E82FDB"/>
    <w:rsid w:val="00E90C40"/>
    <w:rsid w:val="00E9593B"/>
    <w:rsid w:val="00EA7E7D"/>
    <w:rsid w:val="00EB6A29"/>
    <w:rsid w:val="00EC5261"/>
    <w:rsid w:val="00ED7F3A"/>
    <w:rsid w:val="00EE609C"/>
    <w:rsid w:val="00F0127D"/>
    <w:rsid w:val="00F1483F"/>
    <w:rsid w:val="00F26E20"/>
    <w:rsid w:val="00F41FDB"/>
    <w:rsid w:val="00F543E5"/>
    <w:rsid w:val="00F86698"/>
    <w:rsid w:val="00F8732E"/>
    <w:rsid w:val="00FB3352"/>
    <w:rsid w:val="00FB584C"/>
    <w:rsid w:val="00FC365A"/>
    <w:rsid w:val="00FE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D289C"/>
  <w15:chartTrackingRefBased/>
  <w15:docId w15:val="{5481FFFB-8D2C-4B43-88FB-3FEDF806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52D"/>
    <w:pPr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214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14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63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unhideWhenUsed/>
    <w:rsid w:val="00B25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21"/>
    <w:rsid w:val="00B25375"/>
  </w:style>
  <w:style w:type="paragraph" w:styleId="Footer">
    <w:name w:val="footer"/>
    <w:basedOn w:val="Normal"/>
    <w:link w:val="FooterChar"/>
    <w:uiPriority w:val="99"/>
    <w:unhideWhenUsed/>
    <w:rsid w:val="00B253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375"/>
  </w:style>
  <w:style w:type="table" w:styleId="TableGrid">
    <w:name w:val="Table Grid"/>
    <w:basedOn w:val="TableNormal"/>
    <w:uiPriority w:val="59"/>
    <w:rsid w:val="00D73C7A"/>
    <w:pPr>
      <w:spacing w:after="0" w:line="240" w:lineRule="atLeast"/>
    </w:pPr>
    <w:rPr>
      <w:rFonts w:ascii="Arial" w:hAnsi="Arial" w:cs="Arial"/>
      <w:sz w:val="20"/>
      <w:szCs w:val="20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7214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2140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D73C7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463C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63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63C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63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B463C3"/>
    <w:pPr>
      <w:spacing w:after="0" w:line="240" w:lineRule="auto"/>
      <w:ind w:firstLine="0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3C3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A95A2B"/>
    <w:pPr>
      <w:tabs>
        <w:tab w:val="left" w:pos="880"/>
        <w:tab w:val="right" w:leader="dot" w:pos="9016"/>
      </w:tabs>
      <w:spacing w:after="100"/>
      <w:ind w:left="240"/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B145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EE609C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B42F0-E0C2-49A9-AD0D-29CB09ED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6428</TotalTime>
  <Pages>12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Links>
    <vt:vector size="60" baseType="variant"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_Toc117083588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_Toc117083587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_Toc117083586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_Toc117083585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_Toc117083584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_Toc117083583</vt:lpwstr>
      </vt:variant>
      <vt:variant>
        <vt:i4>1900603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_Toc117083582</vt:lpwstr>
      </vt:variant>
      <vt:variant>
        <vt:i4>1900603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_Toc117083581</vt:lpwstr>
      </vt:variant>
      <vt:variant>
        <vt:i4>1900603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_Toc117083580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_Toc117083579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Arturs Silins (315226)</dc:creator>
  <cp:keywords/>
  <dc:description/>
  <cp:lastModifiedBy>Arturs Silins (315226)</cp:lastModifiedBy>
  <cp:revision>104</cp:revision>
  <dcterms:created xsi:type="dcterms:W3CDTF">2022-10-17T23:44:00Z</dcterms:created>
  <dcterms:modified xsi:type="dcterms:W3CDTF">2022-11-18T11:45:00Z</dcterms:modified>
</cp:coreProperties>
</file>