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A4BC" w14:textId="0C03996A" w:rsidR="00880DFD" w:rsidRDefault="00880DFD" w:rsidP="00D73C7A"/>
    <w:p w14:paraId="01212BF6" w14:textId="65ED5207" w:rsidR="00D73C7A" w:rsidRDefault="00D73C7A" w:rsidP="00D73C7A"/>
    <w:p w14:paraId="5C70CECD" w14:textId="6EBA7CC4" w:rsidR="00672140" w:rsidRDefault="00672140" w:rsidP="00D73C7A"/>
    <w:p w14:paraId="0351536F" w14:textId="77777777" w:rsidR="00672140" w:rsidRDefault="00672140" w:rsidP="00D73C7A"/>
    <w:p w14:paraId="4D32B950" w14:textId="2DFC10B3" w:rsidR="00D73C7A" w:rsidRDefault="00D73C7A" w:rsidP="00D73C7A"/>
    <w:p w14:paraId="3A196650" w14:textId="7B76E93E" w:rsidR="00D73C7A" w:rsidRDefault="00D73C7A" w:rsidP="00D73C7A"/>
    <w:p w14:paraId="1BDEFC17" w14:textId="5479CEE7" w:rsidR="00D73C7A" w:rsidRDefault="00D73C7A" w:rsidP="00D73C7A"/>
    <w:p w14:paraId="600357DF" w14:textId="7B4EEBB0" w:rsidR="00D73C7A" w:rsidRDefault="00D73C7A" w:rsidP="00D73C7A"/>
    <w:p w14:paraId="1DB4AB70" w14:textId="385220FF" w:rsidR="00D73C7A" w:rsidRDefault="00F00654" w:rsidP="00B463C3">
      <w:pPr>
        <w:pStyle w:val="Title"/>
      </w:pPr>
      <w:r>
        <w:t xml:space="preserve">Scrum </w:t>
      </w:r>
      <w:r w:rsidR="00D73C7A">
        <w:t>Report</w:t>
      </w:r>
    </w:p>
    <w:p w14:paraId="3FA19726" w14:textId="77777777" w:rsidR="00B463C3" w:rsidRPr="00B463C3" w:rsidRDefault="00B463C3" w:rsidP="00B463C3"/>
    <w:p w14:paraId="158C2962" w14:textId="3E76EC41" w:rsidR="00D73C7A" w:rsidRPr="00B463C3" w:rsidRDefault="00D73C7A" w:rsidP="00B463C3">
      <w:pPr>
        <w:ind w:firstLine="0"/>
        <w:jc w:val="center"/>
        <w:rPr>
          <w:sz w:val="28"/>
          <w:szCs w:val="24"/>
        </w:rPr>
      </w:pPr>
      <w:r w:rsidRPr="00B463C3">
        <w:rPr>
          <w:sz w:val="28"/>
          <w:szCs w:val="24"/>
        </w:rPr>
        <w:t xml:space="preserve">Arturs Silins </w:t>
      </w:r>
      <w:r w:rsidR="00672140">
        <w:rPr>
          <w:sz w:val="28"/>
          <w:szCs w:val="24"/>
        </w:rPr>
        <w:t xml:space="preserve">- </w:t>
      </w:r>
      <w:r w:rsidRPr="00B463C3">
        <w:rPr>
          <w:sz w:val="28"/>
          <w:szCs w:val="24"/>
        </w:rPr>
        <w:t>315226</w:t>
      </w:r>
    </w:p>
    <w:p w14:paraId="122EAF06" w14:textId="485562FB" w:rsidR="00B463C3" w:rsidRPr="00B463C3" w:rsidRDefault="00B463C3" w:rsidP="00B463C3">
      <w:pPr>
        <w:ind w:firstLine="0"/>
        <w:jc w:val="center"/>
        <w:rPr>
          <w:sz w:val="28"/>
          <w:szCs w:val="24"/>
        </w:rPr>
      </w:pPr>
      <w:r w:rsidRPr="00B463C3">
        <w:rPr>
          <w:sz w:val="28"/>
          <w:szCs w:val="24"/>
        </w:rPr>
        <w:t xml:space="preserve">Maximillian Marius Wallin </w:t>
      </w:r>
      <w:r w:rsidR="00672140">
        <w:rPr>
          <w:sz w:val="28"/>
          <w:szCs w:val="24"/>
        </w:rPr>
        <w:t xml:space="preserve">- </w:t>
      </w:r>
      <w:r w:rsidRPr="00B463C3">
        <w:rPr>
          <w:sz w:val="28"/>
          <w:szCs w:val="24"/>
        </w:rPr>
        <w:t>315268</w:t>
      </w:r>
    </w:p>
    <w:p w14:paraId="558428A0" w14:textId="1961846D" w:rsidR="00B463C3" w:rsidRDefault="00B463C3" w:rsidP="00B463C3">
      <w:pPr>
        <w:ind w:firstLine="0"/>
        <w:jc w:val="center"/>
        <w:rPr>
          <w:sz w:val="28"/>
          <w:szCs w:val="24"/>
        </w:rPr>
      </w:pPr>
      <w:r w:rsidRPr="00B463C3">
        <w:rPr>
          <w:sz w:val="28"/>
          <w:szCs w:val="24"/>
        </w:rPr>
        <w:t xml:space="preserve">Ondrej Klimek </w:t>
      </w:r>
      <w:r w:rsidR="00672140">
        <w:rPr>
          <w:sz w:val="28"/>
          <w:szCs w:val="24"/>
        </w:rPr>
        <w:t xml:space="preserve">- </w:t>
      </w:r>
      <w:r w:rsidRPr="00B463C3">
        <w:rPr>
          <w:sz w:val="28"/>
          <w:szCs w:val="24"/>
        </w:rPr>
        <w:t>315255</w:t>
      </w:r>
    </w:p>
    <w:p w14:paraId="1BDEC520" w14:textId="4C3D2528" w:rsidR="00B463C3" w:rsidRDefault="00B463C3" w:rsidP="00B463C3">
      <w:pPr>
        <w:ind w:firstLine="0"/>
        <w:jc w:val="center"/>
        <w:rPr>
          <w:sz w:val="28"/>
          <w:szCs w:val="24"/>
        </w:rPr>
      </w:pPr>
    </w:p>
    <w:p w14:paraId="4DA265C9" w14:textId="6A27A62F" w:rsidR="00B463C3" w:rsidRDefault="00B463C3" w:rsidP="00B463C3">
      <w:pPr>
        <w:ind w:firstLine="0"/>
        <w:jc w:val="center"/>
        <w:rPr>
          <w:sz w:val="28"/>
          <w:szCs w:val="24"/>
        </w:rPr>
      </w:pPr>
    </w:p>
    <w:p w14:paraId="0E1F54EF" w14:textId="630A11F7" w:rsidR="00B463C3" w:rsidRDefault="00B463C3" w:rsidP="00B463C3">
      <w:pPr>
        <w:ind w:firstLine="0"/>
        <w:jc w:val="center"/>
        <w:rPr>
          <w:sz w:val="28"/>
          <w:szCs w:val="24"/>
        </w:rPr>
      </w:pPr>
    </w:p>
    <w:p w14:paraId="146012F7" w14:textId="44C4463A" w:rsidR="00B463C3" w:rsidRDefault="00B463C3" w:rsidP="00B463C3">
      <w:pPr>
        <w:ind w:firstLine="0"/>
        <w:jc w:val="center"/>
        <w:rPr>
          <w:sz w:val="28"/>
          <w:szCs w:val="24"/>
        </w:rPr>
      </w:pPr>
    </w:p>
    <w:p w14:paraId="38C6F743" w14:textId="44089729" w:rsidR="00B463C3" w:rsidRDefault="00B463C3" w:rsidP="00B463C3">
      <w:pPr>
        <w:ind w:firstLine="0"/>
        <w:jc w:val="center"/>
        <w:rPr>
          <w:sz w:val="28"/>
          <w:szCs w:val="24"/>
        </w:rPr>
      </w:pPr>
    </w:p>
    <w:p w14:paraId="189BE739" w14:textId="6CB5E1BF" w:rsidR="00B463C3" w:rsidRDefault="00B463C3" w:rsidP="00B463C3">
      <w:pPr>
        <w:ind w:firstLine="0"/>
        <w:jc w:val="right"/>
      </w:pPr>
    </w:p>
    <w:p w14:paraId="7C45AF52" w14:textId="1863CF35" w:rsidR="00672140" w:rsidRDefault="00672140" w:rsidP="00B463C3">
      <w:pPr>
        <w:ind w:firstLine="0"/>
        <w:jc w:val="right"/>
      </w:pPr>
    </w:p>
    <w:p w14:paraId="4810E5D1" w14:textId="4B4D5A4B" w:rsidR="00672140" w:rsidRDefault="00672140" w:rsidP="00B463C3">
      <w:pPr>
        <w:ind w:firstLine="0"/>
        <w:jc w:val="right"/>
      </w:pPr>
    </w:p>
    <w:p w14:paraId="77DED4BC" w14:textId="77777777" w:rsidR="00672140" w:rsidRPr="00B463C3" w:rsidRDefault="00672140" w:rsidP="00B463C3">
      <w:pPr>
        <w:ind w:firstLine="0"/>
        <w:jc w:val="right"/>
      </w:pPr>
    </w:p>
    <w:p w14:paraId="60B8C1CD" w14:textId="18921A2C" w:rsidR="00B463C3" w:rsidRPr="00B463C3" w:rsidRDefault="00B463C3" w:rsidP="00B463C3">
      <w:pPr>
        <w:ind w:firstLine="0"/>
        <w:jc w:val="right"/>
      </w:pPr>
      <w:r w:rsidRPr="00B463C3">
        <w:t>Software Technology Engineering</w:t>
      </w:r>
    </w:p>
    <w:p w14:paraId="2BCFFFE8" w14:textId="0EC312D3" w:rsidR="00B463C3" w:rsidRDefault="00B463C3" w:rsidP="00672140">
      <w:pPr>
        <w:ind w:firstLine="0"/>
        <w:jc w:val="right"/>
      </w:pPr>
      <w:r w:rsidRPr="00B463C3">
        <w:t>3</w:t>
      </w:r>
      <w:r w:rsidRPr="00B463C3">
        <w:rPr>
          <w:vertAlign w:val="superscript"/>
        </w:rPr>
        <w:t>rd</w:t>
      </w:r>
      <w:r w:rsidRPr="00B463C3">
        <w:t xml:space="preserve"> Semester</w:t>
      </w:r>
    </w:p>
    <w:p w14:paraId="42EB595E" w14:textId="3A94238A" w:rsidR="00B463C3" w:rsidRDefault="00B463C3" w:rsidP="00B463C3">
      <w:pPr>
        <w:ind w:firstLine="0"/>
        <w:jc w:val="right"/>
      </w:pPr>
    </w:p>
    <w:p w14:paraId="602426B2" w14:textId="77777777" w:rsidR="00672140" w:rsidRDefault="00672140" w:rsidP="00B463C3">
      <w:pPr>
        <w:ind w:firstLine="0"/>
        <w:jc w:val="right"/>
      </w:pPr>
    </w:p>
    <w:p w14:paraId="231390B1" w14:textId="40A29C82" w:rsidR="00B463C3" w:rsidRDefault="00B463C3" w:rsidP="00B463C3">
      <w:pPr>
        <w:ind w:firstLine="0"/>
        <w:jc w:val="right"/>
      </w:pPr>
    </w:p>
    <w:p w14:paraId="1D533821" w14:textId="77777777" w:rsidR="00B463C3" w:rsidRDefault="00B463C3" w:rsidP="00B463C3">
      <w:pPr>
        <w:ind w:firstLine="0"/>
        <w:jc w:val="center"/>
        <w:rPr>
          <w:sz w:val="20"/>
          <w:szCs w:val="18"/>
        </w:rPr>
      </w:pPr>
    </w:p>
    <w:p w14:paraId="67DAB0C1" w14:textId="1C9D1405" w:rsidR="00B463C3" w:rsidRDefault="00B463C3" w:rsidP="00B463C3">
      <w:pPr>
        <w:ind w:firstLine="0"/>
        <w:jc w:val="center"/>
        <w:rPr>
          <w:sz w:val="20"/>
          <w:szCs w:val="18"/>
        </w:rPr>
      </w:pPr>
      <w:r w:rsidRPr="00B463C3">
        <w:rPr>
          <w:sz w:val="20"/>
          <w:szCs w:val="18"/>
        </w:rPr>
        <w:t>Horsens, 2022</w:t>
      </w:r>
      <w:r>
        <w:rPr>
          <w:sz w:val="20"/>
          <w:szCs w:val="18"/>
        </w:rPr>
        <w:br w:type="page"/>
      </w:r>
    </w:p>
    <w:sdt>
      <w:sdtPr>
        <w:rPr>
          <w:rFonts w:ascii="Times New Roman" w:eastAsiaTheme="minorHAnsi" w:hAnsi="Times New Roman" w:cstheme="minorBidi"/>
          <w:color w:val="auto"/>
          <w:sz w:val="24"/>
          <w:szCs w:val="22"/>
          <w:lang w:val="en-GB"/>
        </w:rPr>
        <w:id w:val="933402084"/>
        <w:docPartObj>
          <w:docPartGallery w:val="Table of Contents"/>
          <w:docPartUnique/>
        </w:docPartObj>
      </w:sdtPr>
      <w:sdtEndPr>
        <w:rPr>
          <w:b/>
          <w:bCs/>
          <w:noProof/>
        </w:rPr>
      </w:sdtEndPr>
      <w:sdtContent>
        <w:p w14:paraId="51306D78" w14:textId="6EFA851C" w:rsidR="00B463C3" w:rsidRPr="00B463C3" w:rsidRDefault="00B463C3" w:rsidP="00B463C3">
          <w:pPr>
            <w:pStyle w:val="TOCHeading"/>
            <w:jc w:val="center"/>
            <w:rPr>
              <w:rStyle w:val="TitleChar"/>
            </w:rPr>
          </w:pPr>
          <w:r w:rsidRPr="00B463C3">
            <w:rPr>
              <w:rStyle w:val="TitleChar"/>
            </w:rPr>
            <w:t>Table of Contents</w:t>
          </w:r>
        </w:p>
        <w:p w14:paraId="21829988" w14:textId="662C01D7" w:rsidR="00485326" w:rsidRDefault="00B463C3">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19419794" w:history="1">
            <w:r w:rsidR="00485326" w:rsidRPr="00861825">
              <w:rPr>
                <w:rStyle w:val="Hyperlink"/>
                <w:noProof/>
              </w:rPr>
              <w:t>List of figures and tables</w:t>
            </w:r>
            <w:r w:rsidR="00485326">
              <w:rPr>
                <w:noProof/>
                <w:webHidden/>
              </w:rPr>
              <w:tab/>
            </w:r>
            <w:r w:rsidR="00485326">
              <w:rPr>
                <w:noProof/>
                <w:webHidden/>
              </w:rPr>
              <w:fldChar w:fldCharType="begin"/>
            </w:r>
            <w:r w:rsidR="00485326">
              <w:rPr>
                <w:noProof/>
                <w:webHidden/>
              </w:rPr>
              <w:instrText xml:space="preserve"> PAGEREF _Toc119419794 \h </w:instrText>
            </w:r>
            <w:r w:rsidR="00485326">
              <w:rPr>
                <w:noProof/>
                <w:webHidden/>
              </w:rPr>
            </w:r>
            <w:r w:rsidR="00485326">
              <w:rPr>
                <w:noProof/>
                <w:webHidden/>
              </w:rPr>
              <w:fldChar w:fldCharType="separate"/>
            </w:r>
            <w:r w:rsidR="00485326">
              <w:rPr>
                <w:noProof/>
                <w:webHidden/>
              </w:rPr>
              <w:t>iii</w:t>
            </w:r>
            <w:r w:rsidR="00485326">
              <w:rPr>
                <w:noProof/>
                <w:webHidden/>
              </w:rPr>
              <w:fldChar w:fldCharType="end"/>
            </w:r>
          </w:hyperlink>
        </w:p>
        <w:p w14:paraId="2A48C023" w14:textId="36662EC0" w:rsidR="00485326" w:rsidRDefault="00485326">
          <w:pPr>
            <w:pStyle w:val="TOC2"/>
            <w:tabs>
              <w:tab w:val="left" w:pos="1540"/>
              <w:tab w:val="right" w:leader="dot" w:pos="9016"/>
            </w:tabs>
            <w:rPr>
              <w:rFonts w:asciiTheme="minorHAnsi" w:eastAsiaTheme="minorEastAsia" w:hAnsiTheme="minorHAnsi"/>
              <w:noProof/>
              <w:sz w:val="22"/>
              <w:lang w:eastAsia="en-GB"/>
            </w:rPr>
          </w:pPr>
          <w:hyperlink w:anchor="_Toc119419795" w:history="1">
            <w:r w:rsidRPr="00861825">
              <w:rPr>
                <w:rStyle w:val="Hyperlink"/>
                <w:noProof/>
              </w:rPr>
              <w:t>1.</w:t>
            </w:r>
            <w:r>
              <w:rPr>
                <w:rFonts w:asciiTheme="minorHAnsi" w:eastAsiaTheme="minorEastAsia" w:hAnsiTheme="minorHAnsi"/>
                <w:noProof/>
                <w:sz w:val="22"/>
                <w:lang w:eastAsia="en-GB"/>
              </w:rPr>
              <w:tab/>
            </w:r>
            <w:r w:rsidRPr="00861825">
              <w:rPr>
                <w:rStyle w:val="Hyperlink"/>
                <w:noProof/>
              </w:rPr>
              <w:t>Introduction</w:t>
            </w:r>
            <w:r>
              <w:rPr>
                <w:noProof/>
                <w:webHidden/>
              </w:rPr>
              <w:tab/>
            </w:r>
            <w:r>
              <w:rPr>
                <w:noProof/>
                <w:webHidden/>
              </w:rPr>
              <w:fldChar w:fldCharType="begin"/>
            </w:r>
            <w:r>
              <w:rPr>
                <w:noProof/>
                <w:webHidden/>
              </w:rPr>
              <w:instrText xml:space="preserve"> PAGEREF _Toc119419795 \h </w:instrText>
            </w:r>
            <w:r>
              <w:rPr>
                <w:noProof/>
                <w:webHidden/>
              </w:rPr>
            </w:r>
            <w:r>
              <w:rPr>
                <w:noProof/>
                <w:webHidden/>
              </w:rPr>
              <w:fldChar w:fldCharType="separate"/>
            </w:r>
            <w:r>
              <w:rPr>
                <w:noProof/>
                <w:webHidden/>
              </w:rPr>
              <w:t>1</w:t>
            </w:r>
            <w:r>
              <w:rPr>
                <w:noProof/>
                <w:webHidden/>
              </w:rPr>
              <w:fldChar w:fldCharType="end"/>
            </w:r>
          </w:hyperlink>
        </w:p>
        <w:p w14:paraId="43FFCE5D" w14:textId="1B53D9B0" w:rsidR="00485326" w:rsidRDefault="00485326">
          <w:pPr>
            <w:pStyle w:val="TOC2"/>
            <w:tabs>
              <w:tab w:val="left" w:pos="1540"/>
              <w:tab w:val="right" w:leader="dot" w:pos="9016"/>
            </w:tabs>
            <w:rPr>
              <w:rFonts w:asciiTheme="minorHAnsi" w:eastAsiaTheme="minorEastAsia" w:hAnsiTheme="minorHAnsi"/>
              <w:noProof/>
              <w:sz w:val="22"/>
              <w:lang w:eastAsia="en-GB"/>
            </w:rPr>
          </w:pPr>
          <w:hyperlink w:anchor="_Toc119419796" w:history="1">
            <w:r w:rsidRPr="00861825">
              <w:rPr>
                <w:rStyle w:val="Hyperlink"/>
                <w:noProof/>
              </w:rPr>
              <w:t>2.</w:t>
            </w:r>
            <w:r>
              <w:rPr>
                <w:rFonts w:asciiTheme="minorHAnsi" w:eastAsiaTheme="minorEastAsia" w:hAnsiTheme="minorHAnsi"/>
                <w:noProof/>
                <w:sz w:val="22"/>
                <w:lang w:eastAsia="en-GB"/>
              </w:rPr>
              <w:tab/>
            </w:r>
            <w:r w:rsidRPr="00861825">
              <w:rPr>
                <w:rStyle w:val="Hyperlink"/>
                <w:noProof/>
              </w:rPr>
              <w:t>Sprints</w:t>
            </w:r>
            <w:r>
              <w:rPr>
                <w:noProof/>
                <w:webHidden/>
              </w:rPr>
              <w:tab/>
            </w:r>
            <w:r>
              <w:rPr>
                <w:noProof/>
                <w:webHidden/>
              </w:rPr>
              <w:fldChar w:fldCharType="begin"/>
            </w:r>
            <w:r>
              <w:rPr>
                <w:noProof/>
                <w:webHidden/>
              </w:rPr>
              <w:instrText xml:space="preserve"> PAGEREF _Toc119419796 \h </w:instrText>
            </w:r>
            <w:r>
              <w:rPr>
                <w:noProof/>
                <w:webHidden/>
              </w:rPr>
            </w:r>
            <w:r>
              <w:rPr>
                <w:noProof/>
                <w:webHidden/>
              </w:rPr>
              <w:fldChar w:fldCharType="separate"/>
            </w:r>
            <w:r>
              <w:rPr>
                <w:noProof/>
                <w:webHidden/>
              </w:rPr>
              <w:t>2</w:t>
            </w:r>
            <w:r>
              <w:rPr>
                <w:noProof/>
                <w:webHidden/>
              </w:rPr>
              <w:fldChar w:fldCharType="end"/>
            </w:r>
          </w:hyperlink>
        </w:p>
        <w:p w14:paraId="479CA2D9" w14:textId="25784461" w:rsidR="00485326" w:rsidRDefault="00485326">
          <w:pPr>
            <w:pStyle w:val="TOC2"/>
            <w:tabs>
              <w:tab w:val="left" w:pos="1760"/>
              <w:tab w:val="right" w:leader="dot" w:pos="9016"/>
            </w:tabs>
            <w:rPr>
              <w:rFonts w:asciiTheme="minorHAnsi" w:eastAsiaTheme="minorEastAsia" w:hAnsiTheme="minorHAnsi"/>
              <w:noProof/>
              <w:sz w:val="22"/>
              <w:lang w:eastAsia="en-GB"/>
            </w:rPr>
          </w:pPr>
          <w:hyperlink w:anchor="_Toc119419797" w:history="1">
            <w:r w:rsidRPr="00861825">
              <w:rPr>
                <w:rStyle w:val="Hyperlink"/>
                <w:noProof/>
              </w:rPr>
              <w:t>2.1.</w:t>
            </w:r>
            <w:r>
              <w:rPr>
                <w:rFonts w:asciiTheme="minorHAnsi" w:eastAsiaTheme="minorEastAsia" w:hAnsiTheme="minorHAnsi"/>
                <w:noProof/>
                <w:sz w:val="22"/>
                <w:lang w:eastAsia="en-GB"/>
              </w:rPr>
              <w:tab/>
            </w:r>
            <w:r w:rsidRPr="00861825">
              <w:rPr>
                <w:rStyle w:val="Hyperlink"/>
                <w:noProof/>
              </w:rPr>
              <w:t>Sprint 1</w:t>
            </w:r>
            <w:r>
              <w:rPr>
                <w:noProof/>
                <w:webHidden/>
              </w:rPr>
              <w:tab/>
            </w:r>
            <w:r>
              <w:rPr>
                <w:noProof/>
                <w:webHidden/>
              </w:rPr>
              <w:fldChar w:fldCharType="begin"/>
            </w:r>
            <w:r>
              <w:rPr>
                <w:noProof/>
                <w:webHidden/>
              </w:rPr>
              <w:instrText xml:space="preserve"> PAGEREF _Toc119419797 \h </w:instrText>
            </w:r>
            <w:r>
              <w:rPr>
                <w:noProof/>
                <w:webHidden/>
              </w:rPr>
            </w:r>
            <w:r>
              <w:rPr>
                <w:noProof/>
                <w:webHidden/>
              </w:rPr>
              <w:fldChar w:fldCharType="separate"/>
            </w:r>
            <w:r>
              <w:rPr>
                <w:noProof/>
                <w:webHidden/>
              </w:rPr>
              <w:t>2</w:t>
            </w:r>
            <w:r>
              <w:rPr>
                <w:noProof/>
                <w:webHidden/>
              </w:rPr>
              <w:fldChar w:fldCharType="end"/>
            </w:r>
          </w:hyperlink>
        </w:p>
        <w:p w14:paraId="5F20293C" w14:textId="24ADAD5C" w:rsidR="00485326" w:rsidRDefault="00485326">
          <w:pPr>
            <w:pStyle w:val="TOC2"/>
            <w:tabs>
              <w:tab w:val="left" w:pos="1760"/>
              <w:tab w:val="right" w:leader="dot" w:pos="9016"/>
            </w:tabs>
            <w:rPr>
              <w:rFonts w:asciiTheme="minorHAnsi" w:eastAsiaTheme="minorEastAsia" w:hAnsiTheme="minorHAnsi"/>
              <w:noProof/>
              <w:sz w:val="22"/>
              <w:lang w:eastAsia="en-GB"/>
            </w:rPr>
          </w:pPr>
          <w:hyperlink w:anchor="_Toc119419798" w:history="1">
            <w:r w:rsidRPr="00861825">
              <w:rPr>
                <w:rStyle w:val="Hyperlink"/>
                <w:noProof/>
              </w:rPr>
              <w:t>2.2.</w:t>
            </w:r>
            <w:r>
              <w:rPr>
                <w:rFonts w:asciiTheme="minorHAnsi" w:eastAsiaTheme="minorEastAsia" w:hAnsiTheme="minorHAnsi"/>
                <w:noProof/>
                <w:sz w:val="22"/>
                <w:lang w:eastAsia="en-GB"/>
              </w:rPr>
              <w:tab/>
            </w:r>
            <w:r w:rsidRPr="00861825">
              <w:rPr>
                <w:rStyle w:val="Hyperlink"/>
                <w:noProof/>
              </w:rPr>
              <w:t>Sprint 2</w:t>
            </w:r>
            <w:r>
              <w:rPr>
                <w:noProof/>
                <w:webHidden/>
              </w:rPr>
              <w:tab/>
            </w:r>
            <w:r>
              <w:rPr>
                <w:noProof/>
                <w:webHidden/>
              </w:rPr>
              <w:fldChar w:fldCharType="begin"/>
            </w:r>
            <w:r>
              <w:rPr>
                <w:noProof/>
                <w:webHidden/>
              </w:rPr>
              <w:instrText xml:space="preserve"> PAGEREF _Toc119419798 \h </w:instrText>
            </w:r>
            <w:r>
              <w:rPr>
                <w:noProof/>
                <w:webHidden/>
              </w:rPr>
            </w:r>
            <w:r>
              <w:rPr>
                <w:noProof/>
                <w:webHidden/>
              </w:rPr>
              <w:fldChar w:fldCharType="separate"/>
            </w:r>
            <w:r>
              <w:rPr>
                <w:noProof/>
                <w:webHidden/>
              </w:rPr>
              <w:t>3</w:t>
            </w:r>
            <w:r>
              <w:rPr>
                <w:noProof/>
                <w:webHidden/>
              </w:rPr>
              <w:fldChar w:fldCharType="end"/>
            </w:r>
          </w:hyperlink>
        </w:p>
        <w:p w14:paraId="6FDACACB" w14:textId="1B7FCC69" w:rsidR="00485326" w:rsidRDefault="00485326">
          <w:pPr>
            <w:pStyle w:val="TOC2"/>
            <w:tabs>
              <w:tab w:val="left" w:pos="1540"/>
              <w:tab w:val="right" w:leader="dot" w:pos="9016"/>
            </w:tabs>
            <w:rPr>
              <w:rFonts w:asciiTheme="minorHAnsi" w:eastAsiaTheme="minorEastAsia" w:hAnsiTheme="minorHAnsi"/>
              <w:noProof/>
              <w:sz w:val="22"/>
              <w:lang w:eastAsia="en-GB"/>
            </w:rPr>
          </w:pPr>
          <w:hyperlink w:anchor="_Toc119419799" w:history="1">
            <w:r w:rsidRPr="00861825">
              <w:rPr>
                <w:rStyle w:val="Hyperlink"/>
                <w:noProof/>
              </w:rPr>
              <w:t>3.</w:t>
            </w:r>
            <w:r>
              <w:rPr>
                <w:rFonts w:asciiTheme="minorHAnsi" w:eastAsiaTheme="minorEastAsia" w:hAnsiTheme="minorHAnsi"/>
                <w:noProof/>
                <w:sz w:val="22"/>
                <w:lang w:eastAsia="en-GB"/>
              </w:rPr>
              <w:tab/>
            </w:r>
            <w:r w:rsidRPr="00861825">
              <w:rPr>
                <w:rStyle w:val="Hyperlink"/>
                <w:noProof/>
              </w:rPr>
              <w:t>Results/findings and Discussion</w:t>
            </w:r>
            <w:r>
              <w:rPr>
                <w:noProof/>
                <w:webHidden/>
              </w:rPr>
              <w:tab/>
            </w:r>
            <w:r>
              <w:rPr>
                <w:noProof/>
                <w:webHidden/>
              </w:rPr>
              <w:fldChar w:fldCharType="begin"/>
            </w:r>
            <w:r>
              <w:rPr>
                <w:noProof/>
                <w:webHidden/>
              </w:rPr>
              <w:instrText xml:space="preserve"> PAGEREF _Toc119419799 \h </w:instrText>
            </w:r>
            <w:r>
              <w:rPr>
                <w:noProof/>
                <w:webHidden/>
              </w:rPr>
            </w:r>
            <w:r>
              <w:rPr>
                <w:noProof/>
                <w:webHidden/>
              </w:rPr>
              <w:fldChar w:fldCharType="separate"/>
            </w:r>
            <w:r>
              <w:rPr>
                <w:noProof/>
                <w:webHidden/>
              </w:rPr>
              <w:t>4</w:t>
            </w:r>
            <w:r>
              <w:rPr>
                <w:noProof/>
                <w:webHidden/>
              </w:rPr>
              <w:fldChar w:fldCharType="end"/>
            </w:r>
          </w:hyperlink>
        </w:p>
        <w:p w14:paraId="37A2D272" w14:textId="6B9C4C3D" w:rsidR="00485326" w:rsidRDefault="00485326">
          <w:pPr>
            <w:pStyle w:val="TOC2"/>
            <w:tabs>
              <w:tab w:val="right" w:leader="dot" w:pos="9016"/>
            </w:tabs>
            <w:rPr>
              <w:rFonts w:asciiTheme="minorHAnsi" w:eastAsiaTheme="minorEastAsia" w:hAnsiTheme="minorHAnsi"/>
              <w:noProof/>
              <w:sz w:val="22"/>
              <w:lang w:eastAsia="en-GB"/>
            </w:rPr>
          </w:pPr>
          <w:hyperlink w:anchor="_Toc119419800" w:history="1">
            <w:r w:rsidRPr="00861825">
              <w:rPr>
                <w:rStyle w:val="Hyperlink"/>
                <w:noProof/>
              </w:rPr>
              <w:t>Conclusion</w:t>
            </w:r>
            <w:r>
              <w:rPr>
                <w:noProof/>
                <w:webHidden/>
              </w:rPr>
              <w:tab/>
            </w:r>
            <w:r>
              <w:rPr>
                <w:noProof/>
                <w:webHidden/>
              </w:rPr>
              <w:fldChar w:fldCharType="begin"/>
            </w:r>
            <w:r>
              <w:rPr>
                <w:noProof/>
                <w:webHidden/>
              </w:rPr>
              <w:instrText xml:space="preserve"> PAGEREF _Toc119419800 \h </w:instrText>
            </w:r>
            <w:r>
              <w:rPr>
                <w:noProof/>
                <w:webHidden/>
              </w:rPr>
            </w:r>
            <w:r>
              <w:rPr>
                <w:noProof/>
                <w:webHidden/>
              </w:rPr>
              <w:fldChar w:fldCharType="separate"/>
            </w:r>
            <w:r>
              <w:rPr>
                <w:noProof/>
                <w:webHidden/>
              </w:rPr>
              <w:t>5</w:t>
            </w:r>
            <w:r>
              <w:rPr>
                <w:noProof/>
                <w:webHidden/>
              </w:rPr>
              <w:fldChar w:fldCharType="end"/>
            </w:r>
          </w:hyperlink>
        </w:p>
        <w:p w14:paraId="7C702D43" w14:textId="07D2583F" w:rsidR="00485326" w:rsidRDefault="00485326">
          <w:pPr>
            <w:pStyle w:val="TOC2"/>
            <w:tabs>
              <w:tab w:val="right" w:leader="dot" w:pos="9016"/>
            </w:tabs>
            <w:rPr>
              <w:rFonts w:asciiTheme="minorHAnsi" w:eastAsiaTheme="minorEastAsia" w:hAnsiTheme="minorHAnsi"/>
              <w:noProof/>
              <w:sz w:val="22"/>
              <w:lang w:eastAsia="en-GB"/>
            </w:rPr>
          </w:pPr>
          <w:hyperlink w:anchor="_Toc119419801" w:history="1">
            <w:r w:rsidRPr="00861825">
              <w:rPr>
                <w:rStyle w:val="Hyperlink"/>
                <w:noProof/>
              </w:rPr>
              <w:t>List of references</w:t>
            </w:r>
            <w:r>
              <w:rPr>
                <w:noProof/>
                <w:webHidden/>
              </w:rPr>
              <w:tab/>
            </w:r>
            <w:r>
              <w:rPr>
                <w:noProof/>
                <w:webHidden/>
              </w:rPr>
              <w:fldChar w:fldCharType="begin"/>
            </w:r>
            <w:r>
              <w:rPr>
                <w:noProof/>
                <w:webHidden/>
              </w:rPr>
              <w:instrText xml:space="preserve"> PAGEREF _Toc119419801 \h </w:instrText>
            </w:r>
            <w:r>
              <w:rPr>
                <w:noProof/>
                <w:webHidden/>
              </w:rPr>
            </w:r>
            <w:r>
              <w:rPr>
                <w:noProof/>
                <w:webHidden/>
              </w:rPr>
              <w:fldChar w:fldCharType="separate"/>
            </w:r>
            <w:r>
              <w:rPr>
                <w:noProof/>
                <w:webHidden/>
              </w:rPr>
              <w:t>6</w:t>
            </w:r>
            <w:r>
              <w:rPr>
                <w:noProof/>
                <w:webHidden/>
              </w:rPr>
              <w:fldChar w:fldCharType="end"/>
            </w:r>
          </w:hyperlink>
        </w:p>
        <w:p w14:paraId="768558F9" w14:textId="3BDC65EE" w:rsidR="00485326" w:rsidRDefault="00485326">
          <w:pPr>
            <w:pStyle w:val="TOC1"/>
            <w:tabs>
              <w:tab w:val="right" w:leader="dot" w:pos="9016"/>
            </w:tabs>
            <w:rPr>
              <w:rFonts w:asciiTheme="minorHAnsi" w:eastAsiaTheme="minorEastAsia" w:hAnsiTheme="minorHAnsi"/>
              <w:noProof/>
              <w:sz w:val="22"/>
              <w:lang w:eastAsia="en-GB"/>
            </w:rPr>
          </w:pPr>
          <w:hyperlink w:anchor="_Toc119419802" w:history="1">
            <w:r w:rsidRPr="00861825">
              <w:rPr>
                <w:rStyle w:val="Hyperlink"/>
                <w:noProof/>
              </w:rPr>
              <w:t>Appendices</w:t>
            </w:r>
            <w:r>
              <w:rPr>
                <w:noProof/>
                <w:webHidden/>
              </w:rPr>
              <w:tab/>
            </w:r>
            <w:r>
              <w:rPr>
                <w:noProof/>
                <w:webHidden/>
              </w:rPr>
              <w:fldChar w:fldCharType="begin"/>
            </w:r>
            <w:r>
              <w:rPr>
                <w:noProof/>
                <w:webHidden/>
              </w:rPr>
              <w:instrText xml:space="preserve"> PAGEREF _Toc119419802 \h </w:instrText>
            </w:r>
            <w:r>
              <w:rPr>
                <w:noProof/>
                <w:webHidden/>
              </w:rPr>
            </w:r>
            <w:r>
              <w:rPr>
                <w:noProof/>
                <w:webHidden/>
              </w:rPr>
              <w:fldChar w:fldCharType="separate"/>
            </w:r>
            <w:r>
              <w:rPr>
                <w:noProof/>
                <w:webHidden/>
              </w:rPr>
              <w:t>1</w:t>
            </w:r>
            <w:r>
              <w:rPr>
                <w:noProof/>
                <w:webHidden/>
              </w:rPr>
              <w:fldChar w:fldCharType="end"/>
            </w:r>
          </w:hyperlink>
        </w:p>
        <w:p w14:paraId="49E46571" w14:textId="74B34F8D" w:rsidR="00B463C3" w:rsidRDefault="00B463C3">
          <w:r>
            <w:rPr>
              <w:b/>
              <w:bCs/>
              <w:noProof/>
            </w:rPr>
            <w:fldChar w:fldCharType="end"/>
          </w:r>
        </w:p>
      </w:sdtContent>
    </w:sdt>
    <w:p w14:paraId="1A7D162D" w14:textId="65504E32" w:rsidR="00B463C3" w:rsidRDefault="00B463C3">
      <w:pPr>
        <w:ind w:firstLine="0"/>
        <w:jc w:val="left"/>
      </w:pPr>
      <w:r>
        <w:br w:type="page"/>
      </w:r>
    </w:p>
    <w:p w14:paraId="34FB8514" w14:textId="48389FD9" w:rsidR="00B463C3" w:rsidRDefault="00B463C3" w:rsidP="00672140">
      <w:pPr>
        <w:pStyle w:val="Heading1"/>
      </w:pPr>
      <w:bookmarkStart w:id="0" w:name="_Toc119419794"/>
      <w:r>
        <w:lastRenderedPageBreak/>
        <w:t>List of figu</w:t>
      </w:r>
      <w:r w:rsidR="00672140">
        <w:t>res and tables</w:t>
      </w:r>
      <w:bookmarkEnd w:id="0"/>
    </w:p>
    <w:p w14:paraId="49BACD0A" w14:textId="5B5D7984" w:rsidR="0023713C" w:rsidRDefault="0023713C">
      <w:pPr>
        <w:pStyle w:val="TableofFigures"/>
        <w:tabs>
          <w:tab w:val="right" w:leader="dot" w:pos="9016"/>
        </w:tabs>
        <w:rPr>
          <w:noProof/>
        </w:rPr>
      </w:pPr>
      <w:r>
        <w:fldChar w:fldCharType="begin"/>
      </w:r>
      <w:r>
        <w:instrText xml:space="preserve"> TOC \h \z \c "Figure" </w:instrText>
      </w:r>
      <w:r>
        <w:fldChar w:fldCharType="separate"/>
      </w:r>
      <w:hyperlink w:anchor="_Toc119420845" w:history="1">
        <w:r w:rsidRPr="00AE3292">
          <w:rPr>
            <w:rStyle w:val="Hyperlink"/>
            <w:noProof/>
          </w:rPr>
          <w:t>Figure 1 Sprint 1 backlog</w:t>
        </w:r>
        <w:r>
          <w:rPr>
            <w:noProof/>
            <w:webHidden/>
          </w:rPr>
          <w:tab/>
        </w:r>
        <w:r>
          <w:rPr>
            <w:noProof/>
            <w:webHidden/>
          </w:rPr>
          <w:fldChar w:fldCharType="begin"/>
        </w:r>
        <w:r>
          <w:rPr>
            <w:noProof/>
            <w:webHidden/>
          </w:rPr>
          <w:instrText xml:space="preserve"> PAGEREF _Toc119420845 \h </w:instrText>
        </w:r>
        <w:r>
          <w:rPr>
            <w:noProof/>
            <w:webHidden/>
          </w:rPr>
        </w:r>
        <w:r>
          <w:rPr>
            <w:noProof/>
            <w:webHidden/>
          </w:rPr>
          <w:fldChar w:fldCharType="separate"/>
        </w:r>
        <w:r>
          <w:rPr>
            <w:noProof/>
            <w:webHidden/>
          </w:rPr>
          <w:t>2</w:t>
        </w:r>
        <w:r>
          <w:rPr>
            <w:noProof/>
            <w:webHidden/>
          </w:rPr>
          <w:fldChar w:fldCharType="end"/>
        </w:r>
      </w:hyperlink>
    </w:p>
    <w:p w14:paraId="1E58CF7A" w14:textId="45ED6625" w:rsidR="0023713C" w:rsidRDefault="0023713C">
      <w:pPr>
        <w:pStyle w:val="TableofFigures"/>
        <w:tabs>
          <w:tab w:val="right" w:leader="dot" w:pos="9016"/>
        </w:tabs>
        <w:rPr>
          <w:noProof/>
        </w:rPr>
      </w:pPr>
      <w:hyperlink w:anchor="_Toc119420846" w:history="1">
        <w:r w:rsidRPr="00AE3292">
          <w:rPr>
            <w:rStyle w:val="Hyperlink"/>
            <w:noProof/>
          </w:rPr>
          <w:t>Figure 2 Sprint 1 change log</w:t>
        </w:r>
        <w:r>
          <w:rPr>
            <w:noProof/>
            <w:webHidden/>
          </w:rPr>
          <w:tab/>
        </w:r>
        <w:r>
          <w:rPr>
            <w:noProof/>
            <w:webHidden/>
          </w:rPr>
          <w:fldChar w:fldCharType="begin"/>
        </w:r>
        <w:r>
          <w:rPr>
            <w:noProof/>
            <w:webHidden/>
          </w:rPr>
          <w:instrText xml:space="preserve"> PAGEREF _Toc119420846 \h </w:instrText>
        </w:r>
        <w:r>
          <w:rPr>
            <w:noProof/>
            <w:webHidden/>
          </w:rPr>
        </w:r>
        <w:r>
          <w:rPr>
            <w:noProof/>
            <w:webHidden/>
          </w:rPr>
          <w:fldChar w:fldCharType="separate"/>
        </w:r>
        <w:r>
          <w:rPr>
            <w:noProof/>
            <w:webHidden/>
          </w:rPr>
          <w:t>2</w:t>
        </w:r>
        <w:r>
          <w:rPr>
            <w:noProof/>
            <w:webHidden/>
          </w:rPr>
          <w:fldChar w:fldCharType="end"/>
        </w:r>
      </w:hyperlink>
    </w:p>
    <w:p w14:paraId="501C42CD" w14:textId="52DE73BC" w:rsidR="0023713C" w:rsidRDefault="0023713C">
      <w:pPr>
        <w:pStyle w:val="TableofFigures"/>
        <w:tabs>
          <w:tab w:val="right" w:leader="dot" w:pos="9016"/>
        </w:tabs>
        <w:rPr>
          <w:noProof/>
        </w:rPr>
      </w:pPr>
      <w:hyperlink w:anchor="_Toc119420847" w:history="1">
        <w:r w:rsidRPr="00AE3292">
          <w:rPr>
            <w:rStyle w:val="Hyperlink"/>
            <w:noProof/>
          </w:rPr>
          <w:t>Figure 3 Sprint 1 burndown chart</w:t>
        </w:r>
        <w:r>
          <w:rPr>
            <w:noProof/>
            <w:webHidden/>
          </w:rPr>
          <w:tab/>
        </w:r>
        <w:r>
          <w:rPr>
            <w:noProof/>
            <w:webHidden/>
          </w:rPr>
          <w:fldChar w:fldCharType="begin"/>
        </w:r>
        <w:r>
          <w:rPr>
            <w:noProof/>
            <w:webHidden/>
          </w:rPr>
          <w:instrText xml:space="preserve"> PAGEREF _Toc119420847 \h </w:instrText>
        </w:r>
        <w:r>
          <w:rPr>
            <w:noProof/>
            <w:webHidden/>
          </w:rPr>
        </w:r>
        <w:r>
          <w:rPr>
            <w:noProof/>
            <w:webHidden/>
          </w:rPr>
          <w:fldChar w:fldCharType="separate"/>
        </w:r>
        <w:r>
          <w:rPr>
            <w:noProof/>
            <w:webHidden/>
          </w:rPr>
          <w:t>3</w:t>
        </w:r>
        <w:r>
          <w:rPr>
            <w:noProof/>
            <w:webHidden/>
          </w:rPr>
          <w:fldChar w:fldCharType="end"/>
        </w:r>
      </w:hyperlink>
    </w:p>
    <w:p w14:paraId="673B9740" w14:textId="60AE53BC" w:rsidR="0023713C" w:rsidRDefault="0023713C">
      <w:pPr>
        <w:pStyle w:val="TableofFigures"/>
        <w:tabs>
          <w:tab w:val="right" w:leader="dot" w:pos="9016"/>
        </w:tabs>
        <w:rPr>
          <w:noProof/>
        </w:rPr>
      </w:pPr>
      <w:hyperlink w:anchor="_Toc119420848" w:history="1">
        <w:r w:rsidRPr="00AE3292">
          <w:rPr>
            <w:rStyle w:val="Hyperlink"/>
            <w:noProof/>
          </w:rPr>
          <w:t>Figure 4 Sprint 2 backlog</w:t>
        </w:r>
        <w:r>
          <w:rPr>
            <w:noProof/>
            <w:webHidden/>
          </w:rPr>
          <w:tab/>
        </w:r>
        <w:r>
          <w:rPr>
            <w:noProof/>
            <w:webHidden/>
          </w:rPr>
          <w:fldChar w:fldCharType="begin"/>
        </w:r>
        <w:r>
          <w:rPr>
            <w:noProof/>
            <w:webHidden/>
          </w:rPr>
          <w:instrText xml:space="preserve"> PAGEREF _Toc119420848 \h </w:instrText>
        </w:r>
        <w:r>
          <w:rPr>
            <w:noProof/>
            <w:webHidden/>
          </w:rPr>
        </w:r>
        <w:r>
          <w:rPr>
            <w:noProof/>
            <w:webHidden/>
          </w:rPr>
          <w:fldChar w:fldCharType="separate"/>
        </w:r>
        <w:r>
          <w:rPr>
            <w:noProof/>
            <w:webHidden/>
          </w:rPr>
          <w:t>4</w:t>
        </w:r>
        <w:r>
          <w:rPr>
            <w:noProof/>
            <w:webHidden/>
          </w:rPr>
          <w:fldChar w:fldCharType="end"/>
        </w:r>
      </w:hyperlink>
    </w:p>
    <w:p w14:paraId="742657DA" w14:textId="42834C30" w:rsidR="0023713C" w:rsidRDefault="0023713C">
      <w:pPr>
        <w:pStyle w:val="TableofFigures"/>
        <w:tabs>
          <w:tab w:val="right" w:leader="dot" w:pos="9016"/>
        </w:tabs>
        <w:rPr>
          <w:noProof/>
        </w:rPr>
      </w:pPr>
      <w:hyperlink w:anchor="_Toc119420849" w:history="1">
        <w:r w:rsidRPr="00AE3292">
          <w:rPr>
            <w:rStyle w:val="Hyperlink"/>
            <w:noProof/>
          </w:rPr>
          <w:t>Figure 5 Sprint 2 burndown chart</w:t>
        </w:r>
        <w:r>
          <w:rPr>
            <w:noProof/>
            <w:webHidden/>
          </w:rPr>
          <w:tab/>
        </w:r>
        <w:r>
          <w:rPr>
            <w:noProof/>
            <w:webHidden/>
          </w:rPr>
          <w:fldChar w:fldCharType="begin"/>
        </w:r>
        <w:r>
          <w:rPr>
            <w:noProof/>
            <w:webHidden/>
          </w:rPr>
          <w:instrText xml:space="preserve"> PAGEREF _Toc119420849 \h </w:instrText>
        </w:r>
        <w:r>
          <w:rPr>
            <w:noProof/>
            <w:webHidden/>
          </w:rPr>
        </w:r>
        <w:r>
          <w:rPr>
            <w:noProof/>
            <w:webHidden/>
          </w:rPr>
          <w:fldChar w:fldCharType="separate"/>
        </w:r>
        <w:r>
          <w:rPr>
            <w:noProof/>
            <w:webHidden/>
          </w:rPr>
          <w:t>4</w:t>
        </w:r>
        <w:r>
          <w:rPr>
            <w:noProof/>
            <w:webHidden/>
          </w:rPr>
          <w:fldChar w:fldCharType="end"/>
        </w:r>
      </w:hyperlink>
    </w:p>
    <w:p w14:paraId="54D4AE27" w14:textId="7E052BB8" w:rsidR="00B463C3" w:rsidRDefault="0023713C" w:rsidP="00B463C3">
      <w:r>
        <w:fldChar w:fldCharType="end"/>
      </w:r>
    </w:p>
    <w:p w14:paraId="3FD1806D" w14:textId="77777777" w:rsidR="00672140" w:rsidRDefault="00672140" w:rsidP="00606B91">
      <w:pPr>
        <w:ind w:firstLine="0"/>
        <w:jc w:val="left"/>
      </w:pPr>
    </w:p>
    <w:p w14:paraId="31B924C6" w14:textId="2FC1FB46" w:rsidR="00606B91" w:rsidRDefault="00606B91" w:rsidP="00606B91">
      <w:pPr>
        <w:ind w:firstLine="0"/>
        <w:jc w:val="left"/>
        <w:sectPr w:rsidR="00606B91" w:rsidSect="00672140">
          <w:headerReference w:type="default" r:id="rId8"/>
          <w:footerReference w:type="default" r:id="rId9"/>
          <w:headerReference w:type="first" r:id="rId10"/>
          <w:footerReference w:type="first" r:id="rId11"/>
          <w:pgSz w:w="11906" w:h="16838"/>
          <w:pgMar w:top="1440" w:right="1440" w:bottom="1440" w:left="1440" w:header="708" w:footer="708" w:gutter="0"/>
          <w:pgNumType w:fmt="lowerRoman"/>
          <w:cols w:space="708"/>
          <w:docGrid w:linePitch="360"/>
        </w:sectPr>
      </w:pPr>
    </w:p>
    <w:p w14:paraId="5A845101" w14:textId="7CE71802" w:rsidR="00884607" w:rsidRDefault="00672140" w:rsidP="00884607">
      <w:pPr>
        <w:pStyle w:val="Heading2"/>
        <w:numPr>
          <w:ilvl w:val="0"/>
          <w:numId w:val="7"/>
        </w:numPr>
      </w:pPr>
      <w:bookmarkStart w:id="1" w:name="_Toc119419795"/>
      <w:r>
        <w:lastRenderedPageBreak/>
        <w:t>Introduction</w:t>
      </w:r>
      <w:bookmarkEnd w:id="1"/>
    </w:p>
    <w:p w14:paraId="4890FFE9" w14:textId="585A930A" w:rsidR="00884607" w:rsidRPr="00884607" w:rsidRDefault="00884607" w:rsidP="00884607">
      <w:r w:rsidRPr="00884607">
        <w:rPr>
          <w:highlight w:val="yellow"/>
        </w:rPr>
        <w:t>// Arturs //</w:t>
      </w:r>
    </w:p>
    <w:p w14:paraId="4D5C1BBA" w14:textId="6F9FA4DB" w:rsidR="00113B5B" w:rsidRDefault="00113B5B">
      <w:pPr>
        <w:ind w:firstLine="0"/>
        <w:jc w:val="left"/>
      </w:pPr>
      <w:r>
        <w:br w:type="page"/>
      </w:r>
    </w:p>
    <w:p w14:paraId="2FB5E68E" w14:textId="270E4944" w:rsidR="00672140" w:rsidRDefault="00F00654" w:rsidP="00B575B6">
      <w:pPr>
        <w:pStyle w:val="Heading2"/>
        <w:numPr>
          <w:ilvl w:val="0"/>
          <w:numId w:val="7"/>
        </w:numPr>
      </w:pPr>
      <w:bookmarkStart w:id="2" w:name="_Toc119419796"/>
      <w:r>
        <w:lastRenderedPageBreak/>
        <w:t>Sprints</w:t>
      </w:r>
      <w:bookmarkEnd w:id="2"/>
    </w:p>
    <w:p w14:paraId="6A1D7743" w14:textId="27329631" w:rsidR="00A37193" w:rsidRPr="00B575B6" w:rsidRDefault="00B575B6" w:rsidP="00B575B6">
      <w:pPr>
        <w:pStyle w:val="Heading2"/>
        <w:numPr>
          <w:ilvl w:val="1"/>
          <w:numId w:val="7"/>
        </w:numPr>
      </w:pPr>
      <w:r>
        <w:t xml:space="preserve"> </w:t>
      </w:r>
      <w:bookmarkStart w:id="3" w:name="_Toc119419797"/>
      <w:r w:rsidR="000E7889" w:rsidRPr="00B575B6">
        <w:t>Sprint 1</w:t>
      </w:r>
      <w:bookmarkEnd w:id="3"/>
    </w:p>
    <w:p w14:paraId="0C483591" w14:textId="7EA85D50" w:rsidR="00113B5B" w:rsidRDefault="002B6211" w:rsidP="00113B5B">
      <w:r>
        <w:t>Following scrum method, our team is divided into roles for the first and</w:t>
      </w:r>
      <w:r w:rsidR="00820C59">
        <w:t xml:space="preserve"> the</w:t>
      </w:r>
      <w:r>
        <w:t xml:space="preserve"> following sprints:</w:t>
      </w:r>
    </w:p>
    <w:p w14:paraId="6D26EA13" w14:textId="750F2726" w:rsidR="002B6211" w:rsidRDefault="002B6211" w:rsidP="00113B5B">
      <w:r w:rsidRPr="00B575B6">
        <w:rPr>
          <w:b/>
          <w:bCs/>
        </w:rPr>
        <w:t>Scrum Master:</w:t>
      </w:r>
      <w:r>
        <w:t xml:space="preserve"> Arturs Silins</w:t>
      </w:r>
    </w:p>
    <w:p w14:paraId="1520145B" w14:textId="66A13BE8" w:rsidR="002B6211" w:rsidRDefault="002B6211" w:rsidP="0002419E">
      <w:r w:rsidRPr="00B575B6">
        <w:rPr>
          <w:b/>
          <w:bCs/>
        </w:rPr>
        <w:t>Product Owner:</w:t>
      </w:r>
      <w:r>
        <w:t xml:space="preserve"> Ondrej Klimek</w:t>
      </w:r>
    </w:p>
    <w:p w14:paraId="0FAC1173" w14:textId="2BB7410E" w:rsidR="002B6211" w:rsidRPr="00B575B6" w:rsidRDefault="002B6211" w:rsidP="00113B5B">
      <w:pPr>
        <w:rPr>
          <w:b/>
          <w:bCs/>
        </w:rPr>
      </w:pPr>
      <w:r w:rsidRPr="00B575B6">
        <w:rPr>
          <w:b/>
          <w:bCs/>
        </w:rPr>
        <w:t>Scrum Master Entry:</w:t>
      </w:r>
    </w:p>
    <w:p w14:paraId="30477E51" w14:textId="231D7238" w:rsidR="002B6211" w:rsidRDefault="002B6211" w:rsidP="00113B5B">
      <w:r>
        <w:t>We had decided that we should start sprints early so first sprint was for designing core parts of the system that would allow us to continue. Backlog was created from tasks that were not present in the product backlog but were needed for this sprint. See figure 1 for the backlog. The figure is after completing the sprint.</w:t>
      </w:r>
    </w:p>
    <w:p w14:paraId="414F4D0A" w14:textId="77777777" w:rsidR="002B6211" w:rsidRDefault="002B6211" w:rsidP="00636A92">
      <w:pPr>
        <w:keepNext/>
        <w:ind w:firstLine="0"/>
      </w:pPr>
      <w:r w:rsidRPr="002B6211">
        <w:drawing>
          <wp:inline distT="0" distB="0" distL="0" distR="0" wp14:anchorId="012970F3" wp14:editId="3F39C96C">
            <wp:extent cx="5731510" cy="1807210"/>
            <wp:effectExtent l="0" t="0" r="254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5731510" cy="1807210"/>
                    </a:xfrm>
                    <a:prstGeom prst="rect">
                      <a:avLst/>
                    </a:prstGeom>
                  </pic:spPr>
                </pic:pic>
              </a:graphicData>
            </a:graphic>
          </wp:inline>
        </w:drawing>
      </w:r>
    </w:p>
    <w:p w14:paraId="663FEDB3" w14:textId="3979A405" w:rsidR="00485326" w:rsidRPr="00485326" w:rsidRDefault="002B6211" w:rsidP="00485326">
      <w:pPr>
        <w:pStyle w:val="Caption"/>
        <w:rPr>
          <w:i w:val="0"/>
          <w:iCs w:val="0"/>
          <w:color w:val="auto"/>
          <w:sz w:val="20"/>
          <w:szCs w:val="20"/>
        </w:rPr>
      </w:pPr>
      <w:bookmarkStart w:id="4" w:name="_Toc119420845"/>
      <w:r w:rsidRPr="002B6211">
        <w:rPr>
          <w:i w:val="0"/>
          <w:iCs w:val="0"/>
          <w:color w:val="auto"/>
          <w:sz w:val="20"/>
          <w:szCs w:val="20"/>
        </w:rPr>
        <w:t xml:space="preserve">Figure </w:t>
      </w:r>
      <w:r w:rsidRPr="002B6211">
        <w:rPr>
          <w:i w:val="0"/>
          <w:iCs w:val="0"/>
          <w:color w:val="auto"/>
          <w:sz w:val="20"/>
          <w:szCs w:val="20"/>
        </w:rPr>
        <w:fldChar w:fldCharType="begin"/>
      </w:r>
      <w:r w:rsidRPr="002B6211">
        <w:rPr>
          <w:i w:val="0"/>
          <w:iCs w:val="0"/>
          <w:color w:val="auto"/>
          <w:sz w:val="20"/>
          <w:szCs w:val="20"/>
        </w:rPr>
        <w:instrText xml:space="preserve"> SEQ Figure \* ARABIC </w:instrText>
      </w:r>
      <w:r w:rsidRPr="002B6211">
        <w:rPr>
          <w:i w:val="0"/>
          <w:iCs w:val="0"/>
          <w:color w:val="auto"/>
          <w:sz w:val="20"/>
          <w:szCs w:val="20"/>
        </w:rPr>
        <w:fldChar w:fldCharType="separate"/>
      </w:r>
      <w:r w:rsidR="001167FE">
        <w:rPr>
          <w:i w:val="0"/>
          <w:iCs w:val="0"/>
          <w:noProof/>
          <w:color w:val="auto"/>
          <w:sz w:val="20"/>
          <w:szCs w:val="20"/>
        </w:rPr>
        <w:t>1</w:t>
      </w:r>
      <w:r w:rsidRPr="002B6211">
        <w:rPr>
          <w:i w:val="0"/>
          <w:iCs w:val="0"/>
          <w:color w:val="auto"/>
          <w:sz w:val="20"/>
          <w:szCs w:val="20"/>
        </w:rPr>
        <w:fldChar w:fldCharType="end"/>
      </w:r>
      <w:r w:rsidRPr="002B6211">
        <w:rPr>
          <w:i w:val="0"/>
          <w:iCs w:val="0"/>
          <w:color w:val="auto"/>
          <w:sz w:val="20"/>
          <w:szCs w:val="20"/>
        </w:rPr>
        <w:t xml:space="preserve"> S</w:t>
      </w:r>
      <w:r w:rsidR="00485326">
        <w:rPr>
          <w:i w:val="0"/>
          <w:iCs w:val="0"/>
          <w:color w:val="auto"/>
          <w:sz w:val="20"/>
          <w:szCs w:val="20"/>
        </w:rPr>
        <w:t>print 1 backlog</w:t>
      </w:r>
      <w:bookmarkEnd w:id="4"/>
    </w:p>
    <w:p w14:paraId="71189282" w14:textId="6AB71201" w:rsidR="00636A92" w:rsidRDefault="00636A92" w:rsidP="00636A92">
      <w:r>
        <w:t>Our workload took more time than expected but we were able to manage to do everything and stay according to schedule. The main problems were that the tasks were not difficult, but they were time consuming. Also, what we did that should not be done was that we added tasks after the sprint was started. See figure 2 for the changes that happened during sprint. That changed how the burndown chart looked. See figure 3 for sprint burndown chart.</w:t>
      </w:r>
    </w:p>
    <w:p w14:paraId="6307E2B8" w14:textId="77777777" w:rsidR="00636A92" w:rsidRDefault="00636A92" w:rsidP="00636A92">
      <w:pPr>
        <w:keepNext/>
        <w:ind w:firstLine="0"/>
      </w:pPr>
      <w:r w:rsidRPr="00636A92">
        <w:drawing>
          <wp:inline distT="0" distB="0" distL="0" distR="0" wp14:anchorId="199B44D6" wp14:editId="75E7CA93">
            <wp:extent cx="5731510" cy="103505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5731510" cy="1035050"/>
                    </a:xfrm>
                    <a:prstGeom prst="rect">
                      <a:avLst/>
                    </a:prstGeom>
                  </pic:spPr>
                </pic:pic>
              </a:graphicData>
            </a:graphic>
          </wp:inline>
        </w:drawing>
      </w:r>
    </w:p>
    <w:p w14:paraId="2E6B1726" w14:textId="526DE729" w:rsidR="00636A92" w:rsidRDefault="00636A92" w:rsidP="00636A92">
      <w:pPr>
        <w:pStyle w:val="Caption"/>
        <w:rPr>
          <w:i w:val="0"/>
          <w:iCs w:val="0"/>
          <w:color w:val="auto"/>
          <w:sz w:val="20"/>
          <w:szCs w:val="20"/>
        </w:rPr>
      </w:pPr>
      <w:bookmarkStart w:id="5" w:name="_Toc119420846"/>
      <w:r w:rsidRPr="00636A92">
        <w:rPr>
          <w:i w:val="0"/>
          <w:iCs w:val="0"/>
          <w:color w:val="auto"/>
          <w:sz w:val="20"/>
          <w:szCs w:val="20"/>
        </w:rPr>
        <w:t xml:space="preserve">Figure </w:t>
      </w:r>
      <w:r w:rsidRPr="00636A92">
        <w:rPr>
          <w:i w:val="0"/>
          <w:iCs w:val="0"/>
          <w:color w:val="auto"/>
          <w:sz w:val="20"/>
          <w:szCs w:val="20"/>
        </w:rPr>
        <w:fldChar w:fldCharType="begin"/>
      </w:r>
      <w:r w:rsidRPr="00636A92">
        <w:rPr>
          <w:i w:val="0"/>
          <w:iCs w:val="0"/>
          <w:color w:val="auto"/>
          <w:sz w:val="20"/>
          <w:szCs w:val="20"/>
        </w:rPr>
        <w:instrText xml:space="preserve"> SEQ Figure \* ARABIC </w:instrText>
      </w:r>
      <w:r w:rsidRPr="00636A92">
        <w:rPr>
          <w:i w:val="0"/>
          <w:iCs w:val="0"/>
          <w:color w:val="auto"/>
          <w:sz w:val="20"/>
          <w:szCs w:val="20"/>
        </w:rPr>
        <w:fldChar w:fldCharType="separate"/>
      </w:r>
      <w:r w:rsidR="001167FE">
        <w:rPr>
          <w:i w:val="0"/>
          <w:iCs w:val="0"/>
          <w:noProof/>
          <w:color w:val="auto"/>
          <w:sz w:val="20"/>
          <w:szCs w:val="20"/>
        </w:rPr>
        <w:t>2</w:t>
      </w:r>
      <w:r w:rsidRPr="00636A92">
        <w:rPr>
          <w:i w:val="0"/>
          <w:iCs w:val="0"/>
          <w:color w:val="auto"/>
          <w:sz w:val="20"/>
          <w:szCs w:val="20"/>
        </w:rPr>
        <w:fldChar w:fldCharType="end"/>
      </w:r>
      <w:r w:rsidRPr="00636A92">
        <w:rPr>
          <w:i w:val="0"/>
          <w:iCs w:val="0"/>
          <w:color w:val="auto"/>
          <w:sz w:val="20"/>
          <w:szCs w:val="20"/>
        </w:rPr>
        <w:t xml:space="preserve"> Sprint</w:t>
      </w:r>
      <w:r w:rsidR="00485326">
        <w:rPr>
          <w:i w:val="0"/>
          <w:iCs w:val="0"/>
          <w:color w:val="auto"/>
          <w:sz w:val="20"/>
          <w:szCs w:val="20"/>
        </w:rPr>
        <w:t xml:space="preserve"> 1</w:t>
      </w:r>
      <w:r w:rsidRPr="00636A92">
        <w:rPr>
          <w:i w:val="0"/>
          <w:iCs w:val="0"/>
          <w:color w:val="auto"/>
          <w:sz w:val="20"/>
          <w:szCs w:val="20"/>
        </w:rPr>
        <w:t xml:space="preserve"> change log</w:t>
      </w:r>
      <w:bookmarkEnd w:id="5"/>
    </w:p>
    <w:p w14:paraId="0DCD8111" w14:textId="77777777" w:rsidR="00B575B6" w:rsidRDefault="00B575B6" w:rsidP="00B575B6">
      <w:pPr>
        <w:keepNext/>
        <w:ind w:firstLine="0"/>
      </w:pPr>
      <w:r w:rsidRPr="00B575B6">
        <w:lastRenderedPageBreak/>
        <w:drawing>
          <wp:inline distT="0" distB="0" distL="0" distR="0" wp14:anchorId="4D9A9E25" wp14:editId="731F0D17">
            <wp:extent cx="5731510" cy="2383790"/>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stretch>
                      <a:fillRect/>
                    </a:stretch>
                  </pic:blipFill>
                  <pic:spPr>
                    <a:xfrm>
                      <a:off x="0" y="0"/>
                      <a:ext cx="5731510" cy="2383790"/>
                    </a:xfrm>
                    <a:prstGeom prst="rect">
                      <a:avLst/>
                    </a:prstGeom>
                  </pic:spPr>
                </pic:pic>
              </a:graphicData>
            </a:graphic>
          </wp:inline>
        </w:drawing>
      </w:r>
    </w:p>
    <w:p w14:paraId="3B97BCFD" w14:textId="30B6B8A5" w:rsidR="00636A92" w:rsidRPr="00B575B6" w:rsidRDefault="00B575B6" w:rsidP="00B575B6">
      <w:pPr>
        <w:pStyle w:val="Caption"/>
        <w:rPr>
          <w:i w:val="0"/>
          <w:iCs w:val="0"/>
          <w:color w:val="auto"/>
          <w:sz w:val="20"/>
          <w:szCs w:val="20"/>
        </w:rPr>
      </w:pPr>
      <w:bookmarkStart w:id="6" w:name="_Toc119420847"/>
      <w:r w:rsidRPr="00B575B6">
        <w:rPr>
          <w:i w:val="0"/>
          <w:iCs w:val="0"/>
          <w:color w:val="auto"/>
          <w:sz w:val="20"/>
          <w:szCs w:val="20"/>
        </w:rPr>
        <w:t xml:space="preserve">Figure </w:t>
      </w:r>
      <w:r w:rsidRPr="00B575B6">
        <w:rPr>
          <w:i w:val="0"/>
          <w:iCs w:val="0"/>
          <w:color w:val="auto"/>
          <w:sz w:val="20"/>
          <w:szCs w:val="20"/>
        </w:rPr>
        <w:fldChar w:fldCharType="begin"/>
      </w:r>
      <w:r w:rsidRPr="00B575B6">
        <w:rPr>
          <w:i w:val="0"/>
          <w:iCs w:val="0"/>
          <w:color w:val="auto"/>
          <w:sz w:val="20"/>
          <w:szCs w:val="20"/>
        </w:rPr>
        <w:instrText xml:space="preserve"> SEQ Figure \* ARABIC </w:instrText>
      </w:r>
      <w:r w:rsidRPr="00B575B6">
        <w:rPr>
          <w:i w:val="0"/>
          <w:iCs w:val="0"/>
          <w:color w:val="auto"/>
          <w:sz w:val="20"/>
          <w:szCs w:val="20"/>
        </w:rPr>
        <w:fldChar w:fldCharType="separate"/>
      </w:r>
      <w:r w:rsidR="001167FE">
        <w:rPr>
          <w:i w:val="0"/>
          <w:iCs w:val="0"/>
          <w:noProof/>
          <w:color w:val="auto"/>
          <w:sz w:val="20"/>
          <w:szCs w:val="20"/>
        </w:rPr>
        <w:t>3</w:t>
      </w:r>
      <w:r w:rsidRPr="00B575B6">
        <w:rPr>
          <w:i w:val="0"/>
          <w:iCs w:val="0"/>
          <w:color w:val="auto"/>
          <w:sz w:val="20"/>
          <w:szCs w:val="20"/>
        </w:rPr>
        <w:fldChar w:fldCharType="end"/>
      </w:r>
      <w:r w:rsidRPr="00B575B6">
        <w:rPr>
          <w:i w:val="0"/>
          <w:iCs w:val="0"/>
          <w:color w:val="auto"/>
          <w:sz w:val="20"/>
          <w:szCs w:val="20"/>
        </w:rPr>
        <w:t xml:space="preserve"> Sprint</w:t>
      </w:r>
      <w:r w:rsidR="00485326">
        <w:rPr>
          <w:i w:val="0"/>
          <w:iCs w:val="0"/>
          <w:color w:val="auto"/>
          <w:sz w:val="20"/>
          <w:szCs w:val="20"/>
        </w:rPr>
        <w:t xml:space="preserve"> 1</w:t>
      </w:r>
      <w:r w:rsidRPr="00B575B6">
        <w:rPr>
          <w:i w:val="0"/>
          <w:iCs w:val="0"/>
          <w:color w:val="auto"/>
          <w:sz w:val="20"/>
          <w:szCs w:val="20"/>
        </w:rPr>
        <w:t xml:space="preserve"> burndown chart</w:t>
      </w:r>
      <w:bookmarkEnd w:id="6"/>
    </w:p>
    <w:p w14:paraId="6747051C" w14:textId="0BBB624D" w:rsidR="002B6211" w:rsidRDefault="002B6211" w:rsidP="002B6211">
      <w:r>
        <w:t>Product Owner Entry:</w:t>
      </w:r>
    </w:p>
    <w:p w14:paraId="59837BF4" w14:textId="56B9770B" w:rsidR="00636A92" w:rsidRDefault="002B6211" w:rsidP="00636A92">
      <w:r w:rsidRPr="0002419E">
        <w:rPr>
          <w:highlight w:val="yellow"/>
        </w:rPr>
        <w:t>// Ondrej //</w:t>
      </w:r>
    </w:p>
    <w:p w14:paraId="78C4B350" w14:textId="7C2A9049" w:rsidR="009527C0" w:rsidRDefault="009527C0" w:rsidP="002B6211">
      <w:pPr>
        <w:rPr>
          <w:b/>
          <w:bCs/>
        </w:rPr>
      </w:pPr>
      <w:r w:rsidRPr="00636A92">
        <w:rPr>
          <w:b/>
          <w:bCs/>
        </w:rPr>
        <w:t>Sprint retrospective meeting:</w:t>
      </w:r>
    </w:p>
    <w:p w14:paraId="07EE3A35" w14:textId="5C2DDDC2" w:rsidR="0002419E" w:rsidRPr="0002419E" w:rsidRDefault="0002419E" w:rsidP="002B6211">
      <w:r>
        <w:t>This sprint is different from others being only aimed for documentation and design. Many things were done that were needed and we were in the planned time schedule.</w:t>
      </w:r>
    </w:p>
    <w:p w14:paraId="1E8CB3F5" w14:textId="684DB98B" w:rsidR="009527C0" w:rsidRDefault="009527C0" w:rsidP="002B6211">
      <w:r>
        <w:t>What to start doing:</w:t>
      </w:r>
    </w:p>
    <w:p w14:paraId="08D3E9DC" w14:textId="719AEC74" w:rsidR="009527C0" w:rsidRDefault="009527C0" w:rsidP="00636A92">
      <w:pPr>
        <w:pStyle w:val="ListParagraph"/>
        <w:numPr>
          <w:ilvl w:val="0"/>
          <w:numId w:val="4"/>
        </w:numPr>
      </w:pPr>
      <w:r>
        <w:t>Finding more time for work</w:t>
      </w:r>
    </w:p>
    <w:p w14:paraId="5F6E14D3" w14:textId="7784901B" w:rsidR="009527C0" w:rsidRDefault="009527C0" w:rsidP="00636A92">
      <w:pPr>
        <w:pStyle w:val="ListParagraph"/>
        <w:numPr>
          <w:ilvl w:val="0"/>
          <w:numId w:val="4"/>
        </w:numPr>
      </w:pPr>
      <w:r>
        <w:t>Daily</w:t>
      </w:r>
      <w:r w:rsidR="00636A92">
        <w:t xml:space="preserve"> stand-up</w:t>
      </w:r>
      <w:r>
        <w:t xml:space="preserve"> meetings</w:t>
      </w:r>
    </w:p>
    <w:p w14:paraId="14CF562E" w14:textId="6D6A7C19" w:rsidR="009527C0" w:rsidRDefault="009527C0" w:rsidP="002B6211">
      <w:r>
        <w:t>What we should stop doing:</w:t>
      </w:r>
    </w:p>
    <w:p w14:paraId="2927B8A1" w14:textId="12FBAFC6" w:rsidR="009527C0" w:rsidRDefault="009527C0" w:rsidP="00636A92">
      <w:pPr>
        <w:pStyle w:val="ListParagraph"/>
        <w:numPr>
          <w:ilvl w:val="0"/>
          <w:numId w:val="5"/>
        </w:numPr>
      </w:pPr>
      <w:r>
        <w:t>Stop procrastinating</w:t>
      </w:r>
    </w:p>
    <w:p w14:paraId="5C92F241" w14:textId="6773E823" w:rsidR="00636A92" w:rsidRDefault="00636A92" w:rsidP="00636A92">
      <w:pPr>
        <w:pStyle w:val="ListParagraph"/>
        <w:numPr>
          <w:ilvl w:val="0"/>
          <w:numId w:val="5"/>
        </w:numPr>
      </w:pPr>
      <w:r>
        <w:t>Add tasks after the sprint has been added.</w:t>
      </w:r>
    </w:p>
    <w:p w14:paraId="6C7558D6" w14:textId="6CDDF5DC" w:rsidR="009527C0" w:rsidRDefault="009527C0" w:rsidP="002B6211"/>
    <w:p w14:paraId="1A2DFD53" w14:textId="46D9A8EE" w:rsidR="009527C0" w:rsidRDefault="00B575B6" w:rsidP="00B575B6">
      <w:pPr>
        <w:pStyle w:val="Heading2"/>
        <w:numPr>
          <w:ilvl w:val="1"/>
          <w:numId w:val="7"/>
        </w:numPr>
      </w:pPr>
      <w:r>
        <w:t xml:space="preserve"> </w:t>
      </w:r>
      <w:bookmarkStart w:id="7" w:name="_Toc119419798"/>
      <w:r w:rsidR="009527C0" w:rsidRPr="00B575B6">
        <w:t>Sprint 2</w:t>
      </w:r>
      <w:bookmarkEnd w:id="7"/>
      <w:r w:rsidRPr="00B575B6">
        <w:t xml:space="preserve"> </w:t>
      </w:r>
    </w:p>
    <w:p w14:paraId="09D358BB" w14:textId="633FFA7D" w:rsidR="00B575B6" w:rsidRDefault="00B575B6" w:rsidP="00485326">
      <w:pPr>
        <w:rPr>
          <w:b/>
          <w:bCs/>
        </w:rPr>
      </w:pPr>
      <w:r w:rsidRPr="00B575B6">
        <w:rPr>
          <w:b/>
          <w:bCs/>
        </w:rPr>
        <w:t>Scrum master entry:</w:t>
      </w:r>
    </w:p>
    <w:p w14:paraId="28797B1B" w14:textId="46260E27" w:rsidR="00485326" w:rsidRDefault="00485326" w:rsidP="00485326">
      <w:r>
        <w:t>For our second sprint we started development where we would do less documentation and more development than the first sprint. We decided to work with only one user story so that we learn more and have less stress. Sprint log consisted of a user story and tasks related to documentation. See figure 4 for scrum backlog.</w:t>
      </w:r>
    </w:p>
    <w:p w14:paraId="349E9A00" w14:textId="77777777" w:rsidR="00485326" w:rsidRDefault="00485326" w:rsidP="00485326">
      <w:pPr>
        <w:keepNext/>
        <w:ind w:firstLine="0"/>
      </w:pPr>
      <w:r w:rsidRPr="00485326">
        <w:lastRenderedPageBreak/>
        <w:drawing>
          <wp:inline distT="0" distB="0" distL="0" distR="0" wp14:anchorId="3AF1E9F4" wp14:editId="469A6C94">
            <wp:extent cx="5731510" cy="139319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stretch>
                      <a:fillRect/>
                    </a:stretch>
                  </pic:blipFill>
                  <pic:spPr>
                    <a:xfrm>
                      <a:off x="0" y="0"/>
                      <a:ext cx="5731510" cy="1393190"/>
                    </a:xfrm>
                    <a:prstGeom prst="rect">
                      <a:avLst/>
                    </a:prstGeom>
                  </pic:spPr>
                </pic:pic>
              </a:graphicData>
            </a:graphic>
          </wp:inline>
        </w:drawing>
      </w:r>
    </w:p>
    <w:p w14:paraId="3CF9C0BD" w14:textId="6C958AAC" w:rsidR="00485326" w:rsidRDefault="00485326" w:rsidP="00485326">
      <w:pPr>
        <w:pStyle w:val="Caption"/>
        <w:rPr>
          <w:i w:val="0"/>
          <w:iCs w:val="0"/>
          <w:color w:val="auto"/>
          <w:sz w:val="20"/>
          <w:szCs w:val="20"/>
        </w:rPr>
      </w:pPr>
      <w:bookmarkStart w:id="8" w:name="_Toc119420848"/>
      <w:r w:rsidRPr="00485326">
        <w:rPr>
          <w:i w:val="0"/>
          <w:iCs w:val="0"/>
          <w:color w:val="auto"/>
          <w:sz w:val="20"/>
          <w:szCs w:val="20"/>
        </w:rPr>
        <w:t xml:space="preserve">Figure </w:t>
      </w:r>
      <w:r w:rsidRPr="00485326">
        <w:rPr>
          <w:i w:val="0"/>
          <w:iCs w:val="0"/>
          <w:color w:val="auto"/>
          <w:sz w:val="20"/>
          <w:szCs w:val="20"/>
        </w:rPr>
        <w:fldChar w:fldCharType="begin"/>
      </w:r>
      <w:r w:rsidRPr="00485326">
        <w:rPr>
          <w:i w:val="0"/>
          <w:iCs w:val="0"/>
          <w:color w:val="auto"/>
          <w:sz w:val="20"/>
          <w:szCs w:val="20"/>
        </w:rPr>
        <w:instrText xml:space="preserve"> SEQ Figure \* ARABIC </w:instrText>
      </w:r>
      <w:r w:rsidRPr="00485326">
        <w:rPr>
          <w:i w:val="0"/>
          <w:iCs w:val="0"/>
          <w:color w:val="auto"/>
          <w:sz w:val="20"/>
          <w:szCs w:val="20"/>
        </w:rPr>
        <w:fldChar w:fldCharType="separate"/>
      </w:r>
      <w:r w:rsidR="001167FE">
        <w:rPr>
          <w:i w:val="0"/>
          <w:iCs w:val="0"/>
          <w:noProof/>
          <w:color w:val="auto"/>
          <w:sz w:val="20"/>
          <w:szCs w:val="20"/>
        </w:rPr>
        <w:t>4</w:t>
      </w:r>
      <w:r w:rsidRPr="00485326">
        <w:rPr>
          <w:i w:val="0"/>
          <w:iCs w:val="0"/>
          <w:color w:val="auto"/>
          <w:sz w:val="20"/>
          <w:szCs w:val="20"/>
        </w:rPr>
        <w:fldChar w:fldCharType="end"/>
      </w:r>
      <w:r w:rsidRPr="00485326">
        <w:rPr>
          <w:i w:val="0"/>
          <w:iCs w:val="0"/>
          <w:color w:val="auto"/>
          <w:sz w:val="20"/>
          <w:szCs w:val="20"/>
        </w:rPr>
        <w:t xml:space="preserve"> Sprint 2 backlog</w:t>
      </w:r>
      <w:bookmarkEnd w:id="8"/>
    </w:p>
    <w:p w14:paraId="33A136E2" w14:textId="55AE3220" w:rsidR="00485326" w:rsidRDefault="00F87184" w:rsidP="00485326">
      <w:r>
        <w:t>Due to poor planning with out personal schedules and school assignments we were not able to do anything in this sprint. It ended up taking us time to even end the sprint. All of this is seen in Sprint burndown chart. See figure 5.</w:t>
      </w:r>
    </w:p>
    <w:p w14:paraId="131F1578" w14:textId="77777777" w:rsidR="00F87184" w:rsidRDefault="00F87184" w:rsidP="00F87184">
      <w:pPr>
        <w:keepNext/>
        <w:ind w:firstLine="0"/>
      </w:pPr>
      <w:r w:rsidRPr="00F87184">
        <w:drawing>
          <wp:inline distT="0" distB="0" distL="0" distR="0" wp14:anchorId="536D78FA" wp14:editId="7664A3B4">
            <wp:extent cx="5731510" cy="2332355"/>
            <wp:effectExtent l="0" t="0" r="254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6"/>
                    <a:stretch>
                      <a:fillRect/>
                    </a:stretch>
                  </pic:blipFill>
                  <pic:spPr>
                    <a:xfrm>
                      <a:off x="0" y="0"/>
                      <a:ext cx="5731510" cy="2332355"/>
                    </a:xfrm>
                    <a:prstGeom prst="rect">
                      <a:avLst/>
                    </a:prstGeom>
                  </pic:spPr>
                </pic:pic>
              </a:graphicData>
            </a:graphic>
          </wp:inline>
        </w:drawing>
      </w:r>
    </w:p>
    <w:p w14:paraId="1D23C885" w14:textId="026D4CA0" w:rsidR="00F87184" w:rsidRDefault="00F87184" w:rsidP="00F87184">
      <w:pPr>
        <w:pStyle w:val="Caption"/>
        <w:rPr>
          <w:i w:val="0"/>
          <w:iCs w:val="0"/>
          <w:color w:val="auto"/>
          <w:sz w:val="20"/>
          <w:szCs w:val="20"/>
        </w:rPr>
      </w:pPr>
      <w:bookmarkStart w:id="9" w:name="_Toc119420849"/>
      <w:r w:rsidRPr="00F87184">
        <w:rPr>
          <w:i w:val="0"/>
          <w:iCs w:val="0"/>
          <w:color w:val="auto"/>
          <w:sz w:val="20"/>
          <w:szCs w:val="20"/>
        </w:rPr>
        <w:t xml:space="preserve">Figure </w:t>
      </w:r>
      <w:r w:rsidRPr="00F87184">
        <w:rPr>
          <w:i w:val="0"/>
          <w:iCs w:val="0"/>
          <w:color w:val="auto"/>
          <w:sz w:val="20"/>
          <w:szCs w:val="20"/>
        </w:rPr>
        <w:fldChar w:fldCharType="begin"/>
      </w:r>
      <w:r w:rsidRPr="00F87184">
        <w:rPr>
          <w:i w:val="0"/>
          <w:iCs w:val="0"/>
          <w:color w:val="auto"/>
          <w:sz w:val="20"/>
          <w:szCs w:val="20"/>
        </w:rPr>
        <w:instrText xml:space="preserve"> SEQ Figure \* ARABIC </w:instrText>
      </w:r>
      <w:r w:rsidRPr="00F87184">
        <w:rPr>
          <w:i w:val="0"/>
          <w:iCs w:val="0"/>
          <w:color w:val="auto"/>
          <w:sz w:val="20"/>
          <w:szCs w:val="20"/>
        </w:rPr>
        <w:fldChar w:fldCharType="separate"/>
      </w:r>
      <w:r w:rsidR="001167FE">
        <w:rPr>
          <w:i w:val="0"/>
          <w:iCs w:val="0"/>
          <w:noProof/>
          <w:color w:val="auto"/>
          <w:sz w:val="20"/>
          <w:szCs w:val="20"/>
        </w:rPr>
        <w:t>5</w:t>
      </w:r>
      <w:r w:rsidRPr="00F87184">
        <w:rPr>
          <w:i w:val="0"/>
          <w:iCs w:val="0"/>
          <w:color w:val="auto"/>
          <w:sz w:val="20"/>
          <w:szCs w:val="20"/>
        </w:rPr>
        <w:fldChar w:fldCharType="end"/>
      </w:r>
      <w:r w:rsidRPr="00F87184">
        <w:rPr>
          <w:i w:val="0"/>
          <w:iCs w:val="0"/>
          <w:color w:val="auto"/>
          <w:sz w:val="20"/>
          <w:szCs w:val="20"/>
        </w:rPr>
        <w:t xml:space="preserve"> Sprint 2 burndown chart</w:t>
      </w:r>
      <w:bookmarkEnd w:id="9"/>
    </w:p>
    <w:p w14:paraId="3D617DA7" w14:textId="56D174F0" w:rsidR="00F87184" w:rsidRDefault="00F87184" w:rsidP="00F87184">
      <w:pPr>
        <w:rPr>
          <w:b/>
          <w:bCs/>
        </w:rPr>
      </w:pPr>
      <w:r w:rsidRPr="00F87184">
        <w:rPr>
          <w:b/>
          <w:bCs/>
        </w:rPr>
        <w:t>Product Owner entry:</w:t>
      </w:r>
    </w:p>
    <w:p w14:paraId="3C7FEFC8" w14:textId="52842AB7" w:rsidR="00F87184" w:rsidRDefault="00F87184" w:rsidP="00F87184">
      <w:r w:rsidRPr="0002419E">
        <w:rPr>
          <w:highlight w:val="yellow"/>
        </w:rPr>
        <w:t>// Ondrej //</w:t>
      </w:r>
    </w:p>
    <w:p w14:paraId="33679CDA" w14:textId="4489681E" w:rsidR="0002419E" w:rsidRDefault="0002419E" w:rsidP="00F87184">
      <w:pPr>
        <w:rPr>
          <w:b/>
          <w:bCs/>
        </w:rPr>
      </w:pPr>
      <w:r w:rsidRPr="0002419E">
        <w:rPr>
          <w:b/>
          <w:bCs/>
        </w:rPr>
        <w:t>Sprint retrospective meeting:</w:t>
      </w:r>
    </w:p>
    <w:p w14:paraId="666C29BA" w14:textId="506C7287" w:rsidR="0002419E" w:rsidRPr="0002419E" w:rsidRDefault="0002419E" w:rsidP="00F87184">
      <w:r>
        <w:t>This sprint was poorly planned and in the future sprints the planning needs to be done better. The unfinished tasks and user stories will be pushed to the next Sprint.</w:t>
      </w:r>
    </w:p>
    <w:p w14:paraId="3DBFD045" w14:textId="6B868598" w:rsidR="009527C0" w:rsidRPr="0002419E" w:rsidRDefault="009527C0" w:rsidP="002B6211">
      <w:pPr>
        <w:rPr>
          <w:b/>
          <w:bCs/>
        </w:rPr>
      </w:pPr>
      <w:r w:rsidRPr="0002419E">
        <w:rPr>
          <w:b/>
          <w:bCs/>
        </w:rPr>
        <w:t>What start doing:</w:t>
      </w:r>
    </w:p>
    <w:p w14:paraId="22C01607" w14:textId="6F5ED3B4" w:rsidR="009527C0" w:rsidRDefault="0002419E" w:rsidP="0002419E">
      <w:pPr>
        <w:pStyle w:val="ListParagraph"/>
        <w:numPr>
          <w:ilvl w:val="0"/>
          <w:numId w:val="10"/>
        </w:numPr>
      </w:pPr>
      <w:r>
        <w:t>Planning</w:t>
      </w:r>
      <w:r w:rsidR="009527C0">
        <w:t xml:space="preserve"> sprints </w:t>
      </w:r>
      <w:proofErr w:type="gramStart"/>
      <w:r w:rsidR="009527C0">
        <w:t>according</w:t>
      </w:r>
      <w:proofErr w:type="gramEnd"/>
      <w:r w:rsidR="009527C0">
        <w:t xml:space="preserve"> our school and work schedule.</w:t>
      </w:r>
    </w:p>
    <w:p w14:paraId="23EC998D" w14:textId="6D325147" w:rsidR="0002419E" w:rsidRDefault="0002419E" w:rsidP="0002419E">
      <w:pPr>
        <w:pStyle w:val="ListParagraph"/>
        <w:numPr>
          <w:ilvl w:val="0"/>
          <w:numId w:val="10"/>
        </w:numPr>
      </w:pPr>
      <w:r>
        <w:t>Sprint planning meeting documentation</w:t>
      </w:r>
    </w:p>
    <w:p w14:paraId="26950B43" w14:textId="7AA7F1A4" w:rsidR="009527C0" w:rsidRDefault="0002419E" w:rsidP="0002419E">
      <w:pPr>
        <w:pStyle w:val="Heading2"/>
        <w:numPr>
          <w:ilvl w:val="1"/>
          <w:numId w:val="7"/>
        </w:numPr>
      </w:pPr>
      <w:r>
        <w:t xml:space="preserve"> Sprint 3</w:t>
      </w:r>
    </w:p>
    <w:p w14:paraId="17EE261A" w14:textId="480AD337" w:rsidR="0002419E" w:rsidRDefault="0002419E" w:rsidP="0002419E">
      <w:pPr>
        <w:rPr>
          <w:b/>
          <w:bCs/>
        </w:rPr>
      </w:pPr>
      <w:r w:rsidRPr="0002419E">
        <w:rPr>
          <w:b/>
          <w:bCs/>
        </w:rPr>
        <w:t>Sprint planning:</w:t>
      </w:r>
    </w:p>
    <w:p w14:paraId="6255B8DC" w14:textId="2EC01F45" w:rsidR="0002419E" w:rsidRDefault="0002419E" w:rsidP="0002419E">
      <w:r>
        <w:t xml:space="preserve">For this sprint we will take </w:t>
      </w:r>
      <w:proofErr w:type="gramStart"/>
      <w:r>
        <w:t>all of</w:t>
      </w:r>
      <w:proofErr w:type="gramEnd"/>
      <w:r>
        <w:t xml:space="preserve"> the tasks from the last sprint. The story points </w:t>
      </w:r>
      <w:proofErr w:type="gramStart"/>
      <w:r>
        <w:t>wont</w:t>
      </w:r>
      <w:proofErr w:type="gramEnd"/>
      <w:r>
        <w:t xml:space="preserve"> be changed and no new tasks will be added. </w:t>
      </w:r>
    </w:p>
    <w:p w14:paraId="1B7C6D04" w14:textId="67896C84" w:rsidR="0002419E" w:rsidRDefault="0002419E" w:rsidP="0002419E">
      <w:r>
        <w:rPr>
          <w:b/>
          <w:bCs/>
        </w:rPr>
        <w:t>Scrum master entry:</w:t>
      </w:r>
    </w:p>
    <w:p w14:paraId="151F68DB" w14:textId="44663161" w:rsidR="00575464" w:rsidRDefault="0002419E" w:rsidP="00575464">
      <w:r w:rsidRPr="0002419E">
        <w:rPr>
          <w:highlight w:val="yellow"/>
        </w:rPr>
        <w:lastRenderedPageBreak/>
        <w:t>// Arturs //</w:t>
      </w:r>
    </w:p>
    <w:p w14:paraId="2C1647FB" w14:textId="77777777" w:rsidR="001167FE" w:rsidRDefault="001167FE" w:rsidP="001167FE">
      <w:pPr>
        <w:keepNext/>
        <w:ind w:firstLine="0"/>
      </w:pPr>
      <w:r w:rsidRPr="001167FE">
        <w:drawing>
          <wp:inline distT="0" distB="0" distL="0" distR="0" wp14:anchorId="440AFBCE" wp14:editId="59DF14A2">
            <wp:extent cx="5731510" cy="1238250"/>
            <wp:effectExtent l="0" t="0" r="254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7"/>
                    <a:stretch>
                      <a:fillRect/>
                    </a:stretch>
                  </pic:blipFill>
                  <pic:spPr>
                    <a:xfrm>
                      <a:off x="0" y="0"/>
                      <a:ext cx="5731510" cy="1238250"/>
                    </a:xfrm>
                    <a:prstGeom prst="rect">
                      <a:avLst/>
                    </a:prstGeom>
                  </pic:spPr>
                </pic:pic>
              </a:graphicData>
            </a:graphic>
          </wp:inline>
        </w:drawing>
      </w:r>
    </w:p>
    <w:p w14:paraId="1F8141C3" w14:textId="6BE4255C" w:rsidR="00D82CC6" w:rsidRPr="001167FE" w:rsidRDefault="001167FE" w:rsidP="001167FE">
      <w:pPr>
        <w:pStyle w:val="Caption"/>
        <w:rPr>
          <w:i w:val="0"/>
          <w:iCs w:val="0"/>
          <w:color w:val="auto"/>
          <w:sz w:val="20"/>
          <w:szCs w:val="20"/>
        </w:rPr>
      </w:pPr>
      <w:r w:rsidRPr="001167FE">
        <w:rPr>
          <w:i w:val="0"/>
          <w:iCs w:val="0"/>
          <w:color w:val="auto"/>
          <w:sz w:val="20"/>
          <w:szCs w:val="20"/>
        </w:rPr>
        <w:t xml:space="preserve">Figure </w:t>
      </w:r>
      <w:r w:rsidRPr="001167FE">
        <w:rPr>
          <w:i w:val="0"/>
          <w:iCs w:val="0"/>
          <w:color w:val="auto"/>
          <w:sz w:val="20"/>
          <w:szCs w:val="20"/>
        </w:rPr>
        <w:fldChar w:fldCharType="begin"/>
      </w:r>
      <w:r w:rsidRPr="001167FE">
        <w:rPr>
          <w:i w:val="0"/>
          <w:iCs w:val="0"/>
          <w:color w:val="auto"/>
          <w:sz w:val="20"/>
          <w:szCs w:val="20"/>
        </w:rPr>
        <w:instrText xml:space="preserve"> SEQ Figure \* ARABIC </w:instrText>
      </w:r>
      <w:r w:rsidRPr="001167FE">
        <w:rPr>
          <w:i w:val="0"/>
          <w:iCs w:val="0"/>
          <w:color w:val="auto"/>
          <w:sz w:val="20"/>
          <w:szCs w:val="20"/>
        </w:rPr>
        <w:fldChar w:fldCharType="separate"/>
      </w:r>
      <w:r w:rsidRPr="001167FE">
        <w:rPr>
          <w:i w:val="0"/>
          <w:iCs w:val="0"/>
          <w:noProof/>
          <w:color w:val="auto"/>
          <w:sz w:val="20"/>
          <w:szCs w:val="20"/>
        </w:rPr>
        <w:t>6</w:t>
      </w:r>
      <w:r w:rsidRPr="001167FE">
        <w:rPr>
          <w:i w:val="0"/>
          <w:iCs w:val="0"/>
          <w:color w:val="auto"/>
          <w:sz w:val="20"/>
          <w:szCs w:val="20"/>
        </w:rPr>
        <w:fldChar w:fldCharType="end"/>
      </w:r>
      <w:r w:rsidRPr="001167FE">
        <w:rPr>
          <w:i w:val="0"/>
          <w:iCs w:val="0"/>
          <w:color w:val="auto"/>
          <w:sz w:val="20"/>
          <w:szCs w:val="20"/>
        </w:rPr>
        <w:t xml:space="preserve"> Sprint 3 backlog</w:t>
      </w:r>
    </w:p>
    <w:p w14:paraId="31055978" w14:textId="185FBD16" w:rsidR="0002419E" w:rsidRDefault="0002419E" w:rsidP="0002419E">
      <w:pPr>
        <w:rPr>
          <w:b/>
          <w:bCs/>
        </w:rPr>
      </w:pPr>
      <w:r w:rsidRPr="0002419E">
        <w:rPr>
          <w:b/>
          <w:bCs/>
        </w:rPr>
        <w:t>Product Owner entry:</w:t>
      </w:r>
    </w:p>
    <w:p w14:paraId="2BE5A4DF" w14:textId="2B0D43E3" w:rsidR="0002419E" w:rsidRPr="0002419E" w:rsidRDefault="0002419E" w:rsidP="0002419E">
      <w:r w:rsidRPr="0002419E">
        <w:rPr>
          <w:highlight w:val="yellow"/>
        </w:rPr>
        <w:t>// Ondrej //</w:t>
      </w:r>
    </w:p>
    <w:p w14:paraId="137BA8AB" w14:textId="629AEFE4" w:rsidR="00113B5B" w:rsidRDefault="00113B5B">
      <w:pPr>
        <w:ind w:firstLine="0"/>
        <w:jc w:val="left"/>
      </w:pPr>
      <w:r>
        <w:br w:type="page"/>
      </w:r>
    </w:p>
    <w:p w14:paraId="2051ADA8" w14:textId="7A0B09F1" w:rsidR="00113B5B" w:rsidRDefault="00113B5B" w:rsidP="00B575B6">
      <w:pPr>
        <w:pStyle w:val="Heading2"/>
        <w:numPr>
          <w:ilvl w:val="0"/>
          <w:numId w:val="7"/>
        </w:numPr>
      </w:pPr>
      <w:bookmarkStart w:id="10" w:name="_Toc119419799"/>
      <w:r>
        <w:lastRenderedPageBreak/>
        <w:t>Results/findings and Discussion</w:t>
      </w:r>
      <w:bookmarkEnd w:id="10"/>
    </w:p>
    <w:p w14:paraId="14895AAA" w14:textId="7467E5D3" w:rsidR="00113B5B" w:rsidRDefault="00113B5B" w:rsidP="00113B5B"/>
    <w:p w14:paraId="50E8C716" w14:textId="0D2A8584" w:rsidR="00113B5B" w:rsidRDefault="00113B5B">
      <w:pPr>
        <w:ind w:firstLine="0"/>
        <w:jc w:val="left"/>
      </w:pPr>
      <w:r>
        <w:br w:type="page"/>
      </w:r>
    </w:p>
    <w:p w14:paraId="3350C95C" w14:textId="1C314003" w:rsidR="00113B5B" w:rsidRDefault="00113B5B" w:rsidP="00113B5B">
      <w:pPr>
        <w:pStyle w:val="Heading2"/>
      </w:pPr>
      <w:bookmarkStart w:id="11" w:name="_Toc119419800"/>
      <w:r>
        <w:lastRenderedPageBreak/>
        <w:t>Conclusion</w:t>
      </w:r>
      <w:bookmarkEnd w:id="11"/>
    </w:p>
    <w:p w14:paraId="2871745B" w14:textId="2389828E" w:rsidR="00113B5B" w:rsidRDefault="00113B5B" w:rsidP="00113B5B"/>
    <w:p w14:paraId="6D623D9A" w14:textId="6CE229BD" w:rsidR="00113B5B" w:rsidRDefault="00113B5B">
      <w:pPr>
        <w:ind w:firstLine="0"/>
        <w:jc w:val="left"/>
      </w:pPr>
      <w:r>
        <w:br w:type="page"/>
      </w:r>
    </w:p>
    <w:p w14:paraId="3B682DF9" w14:textId="77B9A790" w:rsidR="00113B5B" w:rsidRDefault="00933981" w:rsidP="00933981">
      <w:pPr>
        <w:pStyle w:val="Heading2"/>
      </w:pPr>
      <w:bookmarkStart w:id="12" w:name="_Toc119419801"/>
      <w:r>
        <w:lastRenderedPageBreak/>
        <w:t>List of references</w:t>
      </w:r>
      <w:bookmarkEnd w:id="12"/>
    </w:p>
    <w:p w14:paraId="285E3F11" w14:textId="42A63D7A" w:rsidR="00933981" w:rsidRDefault="00933981" w:rsidP="00933981"/>
    <w:p w14:paraId="3EA0DBFF" w14:textId="77777777" w:rsidR="00933981" w:rsidRDefault="00933981" w:rsidP="00933981">
      <w:pPr>
        <w:sectPr w:rsidR="00933981" w:rsidSect="00672140">
          <w:footerReference w:type="default" r:id="rId18"/>
          <w:footerReference w:type="first" r:id="rId19"/>
          <w:pgSz w:w="11906" w:h="16838"/>
          <w:pgMar w:top="1440" w:right="1440" w:bottom="1440" w:left="1440" w:header="708" w:footer="708" w:gutter="0"/>
          <w:pgNumType w:start="1"/>
          <w:cols w:space="708"/>
          <w:titlePg/>
          <w:docGrid w:linePitch="360"/>
        </w:sectPr>
      </w:pPr>
    </w:p>
    <w:p w14:paraId="7E91440A" w14:textId="2C49A1CD" w:rsidR="00933981" w:rsidRPr="00933981" w:rsidRDefault="00933981" w:rsidP="00933981">
      <w:pPr>
        <w:pStyle w:val="Heading1"/>
      </w:pPr>
      <w:bookmarkStart w:id="13" w:name="_Toc119419802"/>
      <w:r>
        <w:lastRenderedPageBreak/>
        <w:t>Appendices</w:t>
      </w:r>
      <w:bookmarkEnd w:id="13"/>
    </w:p>
    <w:sectPr w:rsidR="00933981" w:rsidRPr="00933981" w:rsidSect="0067214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A20E4" w14:textId="77777777" w:rsidR="002B345E" w:rsidRDefault="002B345E" w:rsidP="00B25375">
      <w:pPr>
        <w:spacing w:after="0" w:line="240" w:lineRule="auto"/>
      </w:pPr>
      <w:r>
        <w:separator/>
      </w:r>
    </w:p>
  </w:endnote>
  <w:endnote w:type="continuationSeparator" w:id="0">
    <w:p w14:paraId="2D30BE2E" w14:textId="77777777" w:rsidR="002B345E" w:rsidRDefault="002B345E" w:rsidP="00B25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2B58" w14:textId="7778EDD3" w:rsidR="00672140" w:rsidRDefault="00672140">
    <w:pPr>
      <w:pStyle w:val="Footer"/>
      <w:jc w:val="center"/>
    </w:pPr>
  </w:p>
  <w:p w14:paraId="4DF28D63" w14:textId="77777777" w:rsidR="00672140" w:rsidRDefault="006721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5627936"/>
      <w:docPartObj>
        <w:docPartGallery w:val="Page Numbers (Bottom of Page)"/>
        <w:docPartUnique/>
      </w:docPartObj>
    </w:sdtPr>
    <w:sdtEndPr>
      <w:rPr>
        <w:noProof/>
      </w:rPr>
    </w:sdtEndPr>
    <w:sdtContent>
      <w:p w14:paraId="4D910B47" w14:textId="0BC489A0" w:rsidR="00672140" w:rsidRDefault="00672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22FC3" w14:textId="77777777" w:rsidR="00672140" w:rsidRDefault="00672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100945"/>
      <w:docPartObj>
        <w:docPartGallery w:val="Page Numbers (Bottom of Page)"/>
        <w:docPartUnique/>
      </w:docPartObj>
    </w:sdtPr>
    <w:sdtEndPr>
      <w:rPr>
        <w:noProof/>
      </w:rPr>
    </w:sdtEndPr>
    <w:sdtContent>
      <w:p w14:paraId="27DAFBFB" w14:textId="77777777" w:rsidR="00672140" w:rsidRDefault="00672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019252" w14:textId="77777777" w:rsidR="00672140" w:rsidRDefault="006721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085322"/>
      <w:docPartObj>
        <w:docPartGallery w:val="Page Numbers (Bottom of Page)"/>
        <w:docPartUnique/>
      </w:docPartObj>
    </w:sdtPr>
    <w:sdtEndPr>
      <w:rPr>
        <w:noProof/>
      </w:rPr>
    </w:sdtEndPr>
    <w:sdtContent>
      <w:p w14:paraId="6C8C9840" w14:textId="77777777" w:rsidR="00672140" w:rsidRDefault="00672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B9BBF8" w14:textId="77777777" w:rsidR="00672140" w:rsidRDefault="00672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71EE4" w14:textId="77777777" w:rsidR="002B345E" w:rsidRDefault="002B345E" w:rsidP="00B25375">
      <w:pPr>
        <w:spacing w:after="0" w:line="240" w:lineRule="auto"/>
      </w:pPr>
      <w:r>
        <w:separator/>
      </w:r>
    </w:p>
  </w:footnote>
  <w:footnote w:type="continuationSeparator" w:id="0">
    <w:p w14:paraId="0335BA52" w14:textId="77777777" w:rsidR="002B345E" w:rsidRDefault="002B345E" w:rsidP="00B25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A1E6D" w14:textId="77777777" w:rsidR="00D73C7A" w:rsidRDefault="00D73C7A" w:rsidP="00D73C7A">
    <w:pPr>
      <w:pStyle w:val="Header"/>
    </w:pPr>
    <w:r w:rsidRPr="003F3419">
      <w:rPr>
        <w:noProof/>
      </w:rPr>
      <w:drawing>
        <wp:anchor distT="0" distB="0" distL="114300" distR="114300" simplePos="0" relativeHeight="251659264" behindDoc="0" locked="0" layoutInCell="1" allowOverlap="1" wp14:anchorId="5D009D95" wp14:editId="5820DBAD">
          <wp:simplePos x="0" y="0"/>
          <wp:positionH relativeFrom="page">
            <wp:posOffset>6123940</wp:posOffset>
          </wp:positionH>
          <wp:positionV relativeFrom="page">
            <wp:posOffset>544830</wp:posOffset>
          </wp:positionV>
          <wp:extent cx="464820" cy="467360"/>
          <wp:effectExtent l="0" t="0" r="0" b="889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4820" cy="467360"/>
                  </a:xfrm>
                  <a:prstGeom prst="rect">
                    <a:avLst/>
                  </a:prstGeom>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1312" behindDoc="0" locked="0" layoutInCell="1" allowOverlap="1" wp14:anchorId="4D534B06" wp14:editId="0F71F522">
          <wp:simplePos x="0" y="0"/>
          <wp:positionH relativeFrom="page">
            <wp:posOffset>5986092</wp:posOffset>
          </wp:positionH>
          <wp:positionV relativeFrom="page">
            <wp:posOffset>232410</wp:posOffset>
          </wp:positionV>
          <wp:extent cx="788670" cy="126365"/>
          <wp:effectExtent l="0" t="0" r="0" b="6985"/>
          <wp:wrapNone/>
          <wp:docPr id="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788670" cy="126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0288" behindDoc="0" locked="0" layoutInCell="1" allowOverlap="1" wp14:anchorId="21D5C590" wp14:editId="2108DF3C">
          <wp:simplePos x="0" y="0"/>
          <wp:positionH relativeFrom="page">
            <wp:posOffset>5985286</wp:posOffset>
          </wp:positionH>
          <wp:positionV relativeFrom="page">
            <wp:posOffset>369570</wp:posOffset>
          </wp:positionV>
          <wp:extent cx="1025015" cy="95140"/>
          <wp:effectExtent l="0" t="0" r="3810" b="635"/>
          <wp:wrapNone/>
          <wp:docPr id="6"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3">
                    <a:extLst>
                      <a:ext uri="{28A0092B-C50C-407E-A947-70E740481C1C}">
                        <a14:useLocalDpi xmlns:a14="http://schemas.microsoft.com/office/drawing/2010/main" val="0"/>
                      </a:ext>
                    </a:extLst>
                  </a:blip>
                  <a:stretch>
                    <a:fillRect/>
                  </a:stretch>
                </pic:blipFill>
                <pic:spPr>
                  <a:xfrm>
                    <a:off x="0" y="0"/>
                    <a:ext cx="1025015" cy="951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tblGrid>
    <w:tr w:rsidR="00D73C7A" w:rsidRPr="003F3419" w14:paraId="71EF6D13" w14:textId="77777777" w:rsidTr="007876F8">
      <w:tc>
        <w:tcPr>
          <w:tcW w:w="0" w:type="auto"/>
          <w:tcBorders>
            <w:bottom w:val="single" w:sz="4" w:space="0" w:color="auto"/>
          </w:tcBorders>
        </w:tcPr>
        <w:p w14:paraId="2AAE0B2C" w14:textId="774E92C6" w:rsidR="00D73C7A" w:rsidRPr="006835C2" w:rsidRDefault="00F00654" w:rsidP="00D73C7A">
          <w:pPr>
            <w:pStyle w:val="Header"/>
            <w:tabs>
              <w:tab w:val="right" w:pos="9071"/>
            </w:tabs>
            <w:ind w:firstLine="0"/>
            <w:rPr>
              <w:rFonts w:cs="Times New Roman"/>
            </w:rPr>
          </w:pPr>
          <w:proofErr w:type="spellStart"/>
          <w:r>
            <w:rPr>
              <w:rFonts w:cs="Times New Roman"/>
            </w:rPr>
            <w:t>Scrum</w:t>
          </w:r>
          <w:proofErr w:type="spellEnd"/>
          <w:r>
            <w:rPr>
              <w:rFonts w:cs="Times New Roman"/>
            </w:rPr>
            <w:t xml:space="preserve"> </w:t>
          </w:r>
          <w:r w:rsidR="00D73C7A">
            <w:rPr>
              <w:rFonts w:cs="Times New Roman"/>
            </w:rPr>
            <w:t>Report</w:t>
          </w:r>
        </w:p>
      </w:tc>
    </w:tr>
    <w:tr w:rsidR="00D73C7A" w:rsidRPr="002668CE" w14:paraId="53CC3B02" w14:textId="77777777" w:rsidTr="007876F8">
      <w:tc>
        <w:tcPr>
          <w:tcW w:w="0" w:type="auto"/>
          <w:tcBorders>
            <w:top w:val="single" w:sz="4" w:space="0" w:color="auto"/>
          </w:tcBorders>
        </w:tcPr>
        <w:p w14:paraId="093866CB" w14:textId="77777777" w:rsidR="00D73C7A" w:rsidRPr="002668CE" w:rsidRDefault="00D73C7A" w:rsidP="00D73C7A">
          <w:pPr>
            <w:pStyle w:val="Header"/>
            <w:rPr>
              <w:color w:val="FF0000"/>
              <w:lang w:val="en-US"/>
            </w:rPr>
          </w:pPr>
        </w:p>
      </w:tc>
    </w:tr>
  </w:tbl>
  <w:p w14:paraId="45967193" w14:textId="638F1D93" w:rsidR="00B25375" w:rsidRDefault="00B25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C3BE0" w14:textId="77777777" w:rsidR="00933981" w:rsidRDefault="00933981" w:rsidP="00933981">
    <w:pPr>
      <w:pStyle w:val="Header"/>
    </w:pPr>
    <w:r w:rsidRPr="003F3419">
      <w:rPr>
        <w:noProof/>
      </w:rPr>
      <w:drawing>
        <wp:anchor distT="0" distB="0" distL="114300" distR="114300" simplePos="0" relativeHeight="251663360" behindDoc="0" locked="0" layoutInCell="1" allowOverlap="1" wp14:anchorId="5CF98861" wp14:editId="6BF1C6CE">
          <wp:simplePos x="0" y="0"/>
          <wp:positionH relativeFrom="page">
            <wp:posOffset>6123940</wp:posOffset>
          </wp:positionH>
          <wp:positionV relativeFrom="page">
            <wp:posOffset>544830</wp:posOffset>
          </wp:positionV>
          <wp:extent cx="464820" cy="467360"/>
          <wp:effectExtent l="0" t="0" r="0" b="889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4820" cy="467360"/>
                  </a:xfrm>
                  <a:prstGeom prst="rect">
                    <a:avLst/>
                  </a:prstGeom>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5408" behindDoc="0" locked="0" layoutInCell="1" allowOverlap="1" wp14:anchorId="3564B74F" wp14:editId="73D92FE2">
          <wp:simplePos x="0" y="0"/>
          <wp:positionH relativeFrom="page">
            <wp:posOffset>5986092</wp:posOffset>
          </wp:positionH>
          <wp:positionV relativeFrom="page">
            <wp:posOffset>232410</wp:posOffset>
          </wp:positionV>
          <wp:extent cx="788670" cy="126365"/>
          <wp:effectExtent l="0" t="0" r="0" b="6985"/>
          <wp:wrapNone/>
          <wp:docPr id="8"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788670" cy="126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F3419">
      <w:rPr>
        <w:noProof/>
      </w:rPr>
      <w:drawing>
        <wp:anchor distT="0" distB="0" distL="114300" distR="114300" simplePos="0" relativeHeight="251664384" behindDoc="0" locked="0" layoutInCell="1" allowOverlap="1" wp14:anchorId="6E0ED74D" wp14:editId="4A669BE2">
          <wp:simplePos x="0" y="0"/>
          <wp:positionH relativeFrom="page">
            <wp:posOffset>5985286</wp:posOffset>
          </wp:positionH>
          <wp:positionV relativeFrom="page">
            <wp:posOffset>369570</wp:posOffset>
          </wp:positionV>
          <wp:extent cx="1025015" cy="95140"/>
          <wp:effectExtent l="0" t="0" r="3810" b="635"/>
          <wp:wrapNone/>
          <wp:docPr id="9"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3">
                    <a:extLst>
                      <a:ext uri="{28A0092B-C50C-407E-A947-70E740481C1C}">
                        <a14:useLocalDpi xmlns:a14="http://schemas.microsoft.com/office/drawing/2010/main" val="0"/>
                      </a:ext>
                    </a:extLst>
                  </a:blip>
                  <a:stretch>
                    <a:fillRect/>
                  </a:stretch>
                </pic:blipFill>
                <pic:spPr>
                  <a:xfrm>
                    <a:off x="0" y="0"/>
                    <a:ext cx="1025015" cy="9514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tblGrid>
    <w:tr w:rsidR="00933981" w:rsidRPr="003F3419" w14:paraId="33FF1C9D" w14:textId="77777777" w:rsidTr="007876F8">
      <w:tc>
        <w:tcPr>
          <w:tcW w:w="0" w:type="auto"/>
          <w:tcBorders>
            <w:bottom w:val="single" w:sz="4" w:space="0" w:color="auto"/>
          </w:tcBorders>
        </w:tcPr>
        <w:p w14:paraId="7D62024C" w14:textId="2B630ABE" w:rsidR="00933981" w:rsidRPr="006835C2" w:rsidRDefault="00F00654" w:rsidP="00933981">
          <w:pPr>
            <w:pStyle w:val="Header"/>
            <w:tabs>
              <w:tab w:val="right" w:pos="9071"/>
            </w:tabs>
            <w:ind w:firstLine="0"/>
            <w:rPr>
              <w:rFonts w:cs="Times New Roman"/>
            </w:rPr>
          </w:pPr>
          <w:proofErr w:type="spellStart"/>
          <w:r>
            <w:rPr>
              <w:rFonts w:cs="Times New Roman"/>
            </w:rPr>
            <w:t>Scrum</w:t>
          </w:r>
          <w:proofErr w:type="spellEnd"/>
          <w:r>
            <w:rPr>
              <w:rFonts w:cs="Times New Roman"/>
            </w:rPr>
            <w:t xml:space="preserve"> </w:t>
          </w:r>
          <w:r w:rsidR="00933981">
            <w:rPr>
              <w:rFonts w:cs="Times New Roman"/>
            </w:rPr>
            <w:t>Report</w:t>
          </w:r>
        </w:p>
      </w:tc>
    </w:tr>
  </w:tbl>
  <w:p w14:paraId="2F64FF37" w14:textId="77777777" w:rsidR="00933981" w:rsidRDefault="009339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0621"/>
    <w:multiLevelType w:val="multilevel"/>
    <w:tmpl w:val="C2862118"/>
    <w:lvl w:ilvl="0">
      <w:start w:val="1"/>
      <w:numFmt w:val="decimal"/>
      <w:lvlText w:val="%1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43523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7F215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20930"/>
    <w:multiLevelType w:val="hybridMultilevel"/>
    <w:tmpl w:val="5C50F8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14B7F9C"/>
    <w:multiLevelType w:val="hybridMultilevel"/>
    <w:tmpl w:val="A68243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2D740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7C4434"/>
    <w:multiLevelType w:val="hybridMultilevel"/>
    <w:tmpl w:val="25B4DC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11267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311CB4"/>
    <w:multiLevelType w:val="hybridMultilevel"/>
    <w:tmpl w:val="D26E5594"/>
    <w:lvl w:ilvl="0" w:tplc="A43038C6">
      <w:start w:val="1"/>
      <w:numFmt w:val="decimal"/>
      <w:lvlText w:val="%1 "/>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0F23FC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9575398">
    <w:abstractNumId w:val="8"/>
  </w:num>
  <w:num w:numId="2" w16cid:durableId="2111967680">
    <w:abstractNumId w:val="2"/>
  </w:num>
  <w:num w:numId="3" w16cid:durableId="253438247">
    <w:abstractNumId w:val="0"/>
  </w:num>
  <w:num w:numId="4" w16cid:durableId="431315968">
    <w:abstractNumId w:val="6"/>
  </w:num>
  <w:num w:numId="5" w16cid:durableId="502010631">
    <w:abstractNumId w:val="4"/>
  </w:num>
  <w:num w:numId="6" w16cid:durableId="298924095">
    <w:abstractNumId w:val="1"/>
  </w:num>
  <w:num w:numId="7" w16cid:durableId="623005550">
    <w:abstractNumId w:val="9"/>
  </w:num>
  <w:num w:numId="8" w16cid:durableId="2069112722">
    <w:abstractNumId w:val="7"/>
  </w:num>
  <w:num w:numId="9" w16cid:durableId="556892059">
    <w:abstractNumId w:val="5"/>
  </w:num>
  <w:num w:numId="10" w16cid:durableId="301545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75"/>
    <w:rsid w:val="0002419E"/>
    <w:rsid w:val="000E7889"/>
    <w:rsid w:val="00113B5B"/>
    <w:rsid w:val="001167FE"/>
    <w:rsid w:val="0023713C"/>
    <w:rsid w:val="002B345E"/>
    <w:rsid w:val="002B6211"/>
    <w:rsid w:val="00485326"/>
    <w:rsid w:val="00575464"/>
    <w:rsid w:val="00606B91"/>
    <w:rsid w:val="00636A92"/>
    <w:rsid w:val="00672140"/>
    <w:rsid w:val="00820C59"/>
    <w:rsid w:val="00880DFD"/>
    <w:rsid w:val="00884607"/>
    <w:rsid w:val="00933981"/>
    <w:rsid w:val="009527C0"/>
    <w:rsid w:val="00A37193"/>
    <w:rsid w:val="00B25375"/>
    <w:rsid w:val="00B463C3"/>
    <w:rsid w:val="00B575B6"/>
    <w:rsid w:val="00BE5CE2"/>
    <w:rsid w:val="00D73C7A"/>
    <w:rsid w:val="00D82CC6"/>
    <w:rsid w:val="00F00654"/>
    <w:rsid w:val="00F87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D289C"/>
  <w15:chartTrackingRefBased/>
  <w15:docId w15:val="{9BBA0E02-21DB-4EBA-A4F5-375A71E29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981"/>
    <w:pPr>
      <w:ind w:firstLine="720"/>
      <w:jc w:val="both"/>
    </w:pPr>
    <w:rPr>
      <w:rFonts w:ascii="Times New Roman" w:hAnsi="Times New Roman"/>
      <w:sz w:val="24"/>
    </w:rPr>
  </w:style>
  <w:style w:type="paragraph" w:styleId="Heading1">
    <w:name w:val="heading 1"/>
    <w:basedOn w:val="Normal"/>
    <w:next w:val="Normal"/>
    <w:link w:val="Heading1Char"/>
    <w:uiPriority w:val="9"/>
    <w:qFormat/>
    <w:rsid w:val="00672140"/>
    <w:pPr>
      <w:keepNext/>
      <w:keepLines/>
      <w:spacing w:before="240" w:after="0"/>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2140"/>
    <w:pPr>
      <w:keepNext/>
      <w:keepLines/>
      <w:spacing w:before="40" w:after="0"/>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B463C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unhideWhenUsed/>
    <w:rsid w:val="00B25375"/>
    <w:pPr>
      <w:tabs>
        <w:tab w:val="center" w:pos="4513"/>
        <w:tab w:val="right" w:pos="9026"/>
      </w:tabs>
      <w:spacing w:after="0" w:line="240" w:lineRule="auto"/>
    </w:pPr>
  </w:style>
  <w:style w:type="character" w:customStyle="1" w:styleId="HeaderChar">
    <w:name w:val="Header Char"/>
    <w:basedOn w:val="DefaultParagraphFont"/>
    <w:link w:val="Header"/>
    <w:uiPriority w:val="21"/>
    <w:rsid w:val="00B25375"/>
  </w:style>
  <w:style w:type="paragraph" w:styleId="Footer">
    <w:name w:val="footer"/>
    <w:basedOn w:val="Normal"/>
    <w:link w:val="FooterChar"/>
    <w:uiPriority w:val="99"/>
    <w:unhideWhenUsed/>
    <w:rsid w:val="00B25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375"/>
  </w:style>
  <w:style w:type="table" w:styleId="TableGrid">
    <w:name w:val="Table Grid"/>
    <w:basedOn w:val="TableNormal"/>
    <w:uiPriority w:val="59"/>
    <w:rsid w:val="00D73C7A"/>
    <w:pPr>
      <w:spacing w:after="0" w:line="240" w:lineRule="atLeast"/>
    </w:pPr>
    <w:rPr>
      <w:rFonts w:ascii="Arial"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21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2140"/>
    <w:rPr>
      <w:rFonts w:ascii="Times New Roman" w:eastAsiaTheme="majorEastAsia" w:hAnsi="Times New Roman" w:cstheme="majorBidi"/>
      <w:b/>
      <w:sz w:val="28"/>
      <w:szCs w:val="26"/>
    </w:rPr>
  </w:style>
  <w:style w:type="paragraph" w:styleId="ListParagraph">
    <w:name w:val="List Paragraph"/>
    <w:basedOn w:val="Normal"/>
    <w:uiPriority w:val="34"/>
    <w:qFormat/>
    <w:rsid w:val="00D73C7A"/>
    <w:pPr>
      <w:ind w:left="720"/>
      <w:contextualSpacing/>
    </w:pPr>
  </w:style>
  <w:style w:type="paragraph" w:styleId="TOCHeading">
    <w:name w:val="TOC Heading"/>
    <w:basedOn w:val="Heading1"/>
    <w:next w:val="Normal"/>
    <w:uiPriority w:val="39"/>
    <w:unhideWhenUsed/>
    <w:qFormat/>
    <w:rsid w:val="00B463C3"/>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B463C3"/>
    <w:pPr>
      <w:spacing w:after="100"/>
    </w:pPr>
  </w:style>
  <w:style w:type="character" w:styleId="Hyperlink">
    <w:name w:val="Hyperlink"/>
    <w:basedOn w:val="DefaultParagraphFont"/>
    <w:uiPriority w:val="99"/>
    <w:unhideWhenUsed/>
    <w:rsid w:val="00B463C3"/>
    <w:rPr>
      <w:color w:val="0563C1" w:themeColor="hyperlink"/>
      <w:u w:val="single"/>
    </w:rPr>
  </w:style>
  <w:style w:type="character" w:customStyle="1" w:styleId="Heading3Char">
    <w:name w:val="Heading 3 Char"/>
    <w:basedOn w:val="DefaultParagraphFont"/>
    <w:link w:val="Heading3"/>
    <w:uiPriority w:val="9"/>
    <w:semiHidden/>
    <w:rsid w:val="00B463C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autoRedefine/>
    <w:uiPriority w:val="10"/>
    <w:qFormat/>
    <w:rsid w:val="00B463C3"/>
    <w:pPr>
      <w:spacing w:after="0" w:line="240" w:lineRule="auto"/>
      <w:ind w:firstLine="0"/>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463C3"/>
    <w:rPr>
      <w:rFonts w:ascii="Times New Roman" w:eastAsiaTheme="majorEastAsia" w:hAnsi="Times New Roman" w:cstheme="majorBidi"/>
      <w:b/>
      <w:color w:val="000000" w:themeColor="text1"/>
      <w:spacing w:val="-10"/>
      <w:kern w:val="28"/>
      <w:sz w:val="32"/>
      <w:szCs w:val="56"/>
    </w:rPr>
  </w:style>
  <w:style w:type="paragraph" w:styleId="Caption">
    <w:name w:val="caption"/>
    <w:basedOn w:val="Normal"/>
    <w:next w:val="Normal"/>
    <w:uiPriority w:val="35"/>
    <w:unhideWhenUsed/>
    <w:qFormat/>
    <w:rsid w:val="002B621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485326"/>
    <w:pPr>
      <w:spacing w:after="100"/>
      <w:ind w:left="240"/>
    </w:pPr>
  </w:style>
  <w:style w:type="paragraph" w:styleId="TableofFigures">
    <w:name w:val="table of figures"/>
    <w:basedOn w:val="Normal"/>
    <w:next w:val="Normal"/>
    <w:uiPriority w:val="99"/>
    <w:unhideWhenUsed/>
    <w:rsid w:val="0023713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B42F0-E0C2-49A9-AD0D-29CB09EDF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2858</TotalTime>
  <Pages>12</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Arturs Silins (315226)</dc:creator>
  <cp:keywords/>
  <dc:description/>
  <cp:lastModifiedBy>Arturs Silins (315226)</cp:lastModifiedBy>
  <cp:revision>11</cp:revision>
  <dcterms:created xsi:type="dcterms:W3CDTF">2022-10-17T14:44:00Z</dcterms:created>
  <dcterms:modified xsi:type="dcterms:W3CDTF">2022-11-15T15:38:00Z</dcterms:modified>
</cp:coreProperties>
</file>